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5DDE" w14:textId="725E05C1" w:rsidR="004C275F" w:rsidRDefault="00E51353" w:rsidP="004C275F">
      <w:pPr>
        <w:pStyle w:val="Title"/>
        <w:jc w:val="center"/>
      </w:pPr>
      <w:r w:rsidRPr="004C275F">
        <w:t>Visium Spatial Transcriptomics</w:t>
      </w:r>
    </w:p>
    <w:p w14:paraId="6761CDFE" w14:textId="752652B8" w:rsidR="00E51353" w:rsidRPr="004C275F" w:rsidRDefault="00E51353" w:rsidP="004C275F">
      <w:pPr>
        <w:pStyle w:val="Title"/>
        <w:jc w:val="center"/>
      </w:pPr>
      <w:r w:rsidRPr="004C275F">
        <w:t>(</w:t>
      </w:r>
      <w:proofErr w:type="gramStart"/>
      <w:r w:rsidRPr="004C275F">
        <w:rPr>
          <w:i/>
          <w:iCs/>
        </w:rPr>
        <w:t>near</w:t>
      </w:r>
      <w:proofErr w:type="gramEnd"/>
      <w:r w:rsidRPr="004C275F">
        <w:rPr>
          <w:i/>
          <w:iCs/>
        </w:rPr>
        <w:t xml:space="preserve"> single-neuron resolution</w:t>
      </w:r>
      <w:r w:rsidRPr="004C275F">
        <w:t>)</w:t>
      </w:r>
    </w:p>
    <w:p w14:paraId="44944274" w14:textId="1C0FC3D6" w:rsidR="00E51353" w:rsidRDefault="00E51353" w:rsidP="004C275F">
      <w:pPr>
        <w:pStyle w:val="Title"/>
        <w:jc w:val="center"/>
      </w:pPr>
      <w:r w:rsidRPr="004C275F">
        <w:t>Application User Documentation</w:t>
      </w:r>
    </w:p>
    <w:p w14:paraId="23D8B300" w14:textId="77777777" w:rsidR="004C275F" w:rsidRPr="004C275F" w:rsidRDefault="004C275F" w:rsidP="004C275F"/>
    <w:p w14:paraId="3C610884" w14:textId="77777777" w:rsidR="00A556BF" w:rsidRPr="00A556BF" w:rsidRDefault="00A556BF" w:rsidP="00A556BF"/>
    <w:p w14:paraId="7FA24B9A" w14:textId="3EB22C86" w:rsidR="004C275F" w:rsidRDefault="00E51353" w:rsidP="001C263F">
      <w:pPr>
        <w:jc w:val="both"/>
      </w:pPr>
      <w:r>
        <w:t xml:space="preserve">This document demonstrates how to analyze Visium spatially-resolved RNA-seq data to obtain </w:t>
      </w:r>
      <w:r w:rsidRPr="00E51353">
        <w:rPr>
          <w:b/>
          <w:bCs/>
          <w:i/>
          <w:iCs/>
        </w:rPr>
        <w:t>near</w:t>
      </w:r>
      <w:r>
        <w:t xml:space="preserve"> </w:t>
      </w:r>
      <w:r w:rsidRPr="00E51353">
        <w:rPr>
          <w:b/>
          <w:bCs/>
        </w:rPr>
        <w:t>single-neuron resolution</w:t>
      </w:r>
      <w:r>
        <w:t xml:space="preserve">. It requires a basic understanding of python and R language(s). The document revolves around how to process the </w:t>
      </w:r>
      <w:r w:rsidR="00417E4C">
        <w:t>outputs of the 10X spaceranger pipeline</w:t>
      </w:r>
      <w:r>
        <w:t xml:space="preserve"> and make it downstream-ready.</w:t>
      </w:r>
      <w:r w:rsidR="003D42FD">
        <w:t xml:space="preserve"> In-order to run through the file(s), </w:t>
      </w:r>
      <w:r w:rsidR="003D42FD" w:rsidRPr="003D42FD">
        <w:rPr>
          <w:b/>
          <w:bCs/>
        </w:rPr>
        <w:t>PyCharm</w:t>
      </w:r>
      <w:r w:rsidR="003D42FD">
        <w:t xml:space="preserve"> or </w:t>
      </w:r>
      <w:r w:rsidR="003D42FD" w:rsidRPr="003D42FD">
        <w:rPr>
          <w:b/>
          <w:bCs/>
        </w:rPr>
        <w:t>VSCode</w:t>
      </w:r>
      <w:r w:rsidR="003D42FD">
        <w:t xml:space="preserve"> is a must.</w:t>
      </w:r>
      <w:r w:rsidR="001C263F">
        <w:t xml:space="preserve"> </w:t>
      </w:r>
    </w:p>
    <w:p w14:paraId="4D062097" w14:textId="77777777" w:rsidR="004C275F" w:rsidRDefault="004C275F" w:rsidP="001C263F">
      <w:pPr>
        <w:jc w:val="both"/>
      </w:pPr>
    </w:p>
    <w:p w14:paraId="4AC8BDC0" w14:textId="56E44F4E" w:rsidR="003D42FD" w:rsidRDefault="00E51353" w:rsidP="001C263F">
      <w:pPr>
        <w:jc w:val="both"/>
      </w:pPr>
      <w:r w:rsidRPr="00E51353">
        <w:t xml:space="preserve">The </w:t>
      </w:r>
      <w:r w:rsidRPr="00E51353">
        <w:rPr>
          <w:b/>
          <w:bCs/>
        </w:rPr>
        <w:t>Visium</w:t>
      </w:r>
      <w:r w:rsidRPr="00E51353">
        <w:t xml:space="preserve"> application </w:t>
      </w:r>
      <w:r>
        <w:t>has</w:t>
      </w:r>
      <w:r w:rsidRPr="00E51353">
        <w:t xml:space="preserve"> approximately six steps for processing data and </w:t>
      </w:r>
      <w:r w:rsidR="00417E4C">
        <w:t>generating quality controls that will be visualized as</w:t>
      </w:r>
      <w:r w:rsidRPr="00E51353">
        <w:t xml:space="preserve"> </w:t>
      </w:r>
      <w:r w:rsidRPr="00E51353">
        <w:rPr>
          <w:b/>
          <w:bCs/>
        </w:rPr>
        <w:t>tSNE</w:t>
      </w:r>
      <w:r w:rsidRPr="00E51353">
        <w:t xml:space="preserve"> and </w:t>
      </w:r>
      <w:r w:rsidRPr="00E51353">
        <w:rPr>
          <w:b/>
          <w:bCs/>
        </w:rPr>
        <w:t>histogram</w:t>
      </w:r>
      <w:r w:rsidRPr="00E51353">
        <w:t xml:space="preserve"> charts.</w:t>
      </w:r>
      <w:r w:rsidR="00DA2590">
        <w:t xml:space="preserve"> </w:t>
      </w:r>
    </w:p>
    <w:p w14:paraId="1402B0C2" w14:textId="77777777" w:rsidR="005A4C4F" w:rsidRDefault="005A4C4F" w:rsidP="00DA2590">
      <w:pPr>
        <w:pStyle w:val="Heading2"/>
      </w:pPr>
    </w:p>
    <w:p w14:paraId="22B3CA61" w14:textId="477D2587" w:rsidR="004C275F" w:rsidRDefault="005A4C4F" w:rsidP="00DA2590">
      <w:pPr>
        <w:pStyle w:val="Heading2"/>
      </w:pPr>
      <w:r>
        <w:t>Installing packages</w:t>
      </w:r>
      <w:r w:rsidR="00DA2590">
        <w:t>:</w:t>
      </w:r>
    </w:p>
    <w:p w14:paraId="66B7356F" w14:textId="4AC56DFA" w:rsidR="00DA2590" w:rsidRDefault="00DA2590" w:rsidP="001C263F">
      <w:pPr>
        <w:jc w:val="both"/>
      </w:pPr>
      <w:r>
        <w:t xml:space="preserve">There are certain python packages that are required to run the following visium pipeline, these packages are saved in </w:t>
      </w:r>
      <w:r w:rsidRPr="00DA2590">
        <w:rPr>
          <w:b/>
          <w:bCs/>
        </w:rPr>
        <w:t>requirements.txt</w:t>
      </w:r>
      <w:r>
        <w:t xml:space="preserve"> file as shown in the below screenshot;</w:t>
      </w:r>
    </w:p>
    <w:p w14:paraId="32551852" w14:textId="3657135D" w:rsidR="00DA2590" w:rsidRDefault="00DA2590" w:rsidP="001C263F">
      <w:pPr>
        <w:jc w:val="both"/>
      </w:pPr>
      <w:r>
        <w:rPr>
          <w:noProof/>
        </w:rPr>
        <w:drawing>
          <wp:inline distT="0" distB="0" distL="0" distR="0" wp14:anchorId="42EF2193" wp14:editId="5B66F3FB">
            <wp:extent cx="4921857" cy="1472350"/>
            <wp:effectExtent l="19050" t="19050" r="1270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1387" cy="1475201"/>
                    </a:xfrm>
                    <a:prstGeom prst="rect">
                      <a:avLst/>
                    </a:prstGeom>
                    <a:ln>
                      <a:solidFill>
                        <a:schemeClr val="accent1"/>
                      </a:solidFill>
                    </a:ln>
                    <a:effectLst>
                      <a:softEdge rad="0"/>
                    </a:effectLst>
                  </pic:spPr>
                </pic:pic>
              </a:graphicData>
            </a:graphic>
          </wp:inline>
        </w:drawing>
      </w:r>
    </w:p>
    <w:p w14:paraId="458E9666" w14:textId="0A2CA911" w:rsidR="008917FB" w:rsidRDefault="008917FB" w:rsidP="001C263F">
      <w:pPr>
        <w:jc w:val="both"/>
      </w:pPr>
    </w:p>
    <w:p w14:paraId="6E5E94C4" w14:textId="61B368A7" w:rsidR="008917FB" w:rsidRDefault="008917FB" w:rsidP="001C263F">
      <w:pPr>
        <w:jc w:val="both"/>
      </w:pPr>
      <w:r>
        <w:t>Whenever one develops an application, a new python environment is created with only the packages that are required by the application. Hence, once the development process is completed one can easily capture all the packages by running “</w:t>
      </w:r>
      <w:r w:rsidRPr="008917FB">
        <w:rPr>
          <w:b/>
          <w:bCs/>
        </w:rPr>
        <w:t>pip freeze &gt; requirements.txt</w:t>
      </w:r>
      <w:r>
        <w:t>”. This enables the users to directly install packages in one go, using “pip install” command.</w:t>
      </w:r>
    </w:p>
    <w:p w14:paraId="3AC2ABF4" w14:textId="594B8EF3" w:rsidR="008917FB" w:rsidRDefault="008917FB" w:rsidP="001C263F">
      <w:pPr>
        <w:jc w:val="both"/>
      </w:pPr>
    </w:p>
    <w:p w14:paraId="42B7DBEA" w14:textId="20347048" w:rsidR="008917FB" w:rsidRDefault="008917FB" w:rsidP="001C263F">
      <w:pPr>
        <w:jc w:val="both"/>
      </w:pPr>
      <w:r>
        <w:t>Command to install all the packages: “</w:t>
      </w:r>
      <w:r w:rsidRPr="008917FB">
        <w:rPr>
          <w:b/>
          <w:bCs/>
        </w:rPr>
        <w:t>pip install -r requirements.txt</w:t>
      </w:r>
      <w:r>
        <w:t>”</w:t>
      </w:r>
    </w:p>
    <w:p w14:paraId="26EF01EB" w14:textId="3A296A9D" w:rsidR="000B319A" w:rsidRPr="007D71D6" w:rsidRDefault="000B319A" w:rsidP="007D71D6"/>
    <w:p w14:paraId="31D01886" w14:textId="348620E0" w:rsidR="000B319A" w:rsidRPr="007D71D6" w:rsidRDefault="000B319A" w:rsidP="000B319A">
      <w:pPr>
        <w:rPr>
          <w:sz w:val="20"/>
          <w:szCs w:val="20"/>
          <w:highlight w:val="lightGray"/>
        </w:rPr>
      </w:pPr>
      <w:r w:rsidRPr="007D71D6">
        <w:rPr>
          <w:b/>
          <w:bCs/>
          <w:sz w:val="20"/>
          <w:szCs w:val="20"/>
          <w:highlight w:val="lightGray"/>
          <w:u w:val="single"/>
        </w:rPr>
        <w:t>Note:</w:t>
      </w:r>
      <w:r w:rsidRPr="007D71D6">
        <w:rPr>
          <w:sz w:val="20"/>
          <w:szCs w:val="20"/>
          <w:highlight w:val="lightGray"/>
        </w:rPr>
        <w:t xml:space="preserve"> The file path varies in windows and mac/</w:t>
      </w:r>
      <w:proofErr w:type="spellStart"/>
      <w:r w:rsidRPr="007D71D6">
        <w:rPr>
          <w:sz w:val="20"/>
          <w:szCs w:val="20"/>
          <w:highlight w:val="lightGray"/>
        </w:rPr>
        <w:t>linux</w:t>
      </w:r>
      <w:proofErr w:type="spellEnd"/>
      <w:r w:rsidRPr="007D71D6">
        <w:rPr>
          <w:sz w:val="20"/>
          <w:szCs w:val="20"/>
          <w:highlight w:val="lightGray"/>
        </w:rPr>
        <w:t xml:space="preserve"> </w:t>
      </w:r>
      <w:r w:rsidR="001E2496" w:rsidRPr="007D71D6">
        <w:rPr>
          <w:sz w:val="20"/>
          <w:szCs w:val="20"/>
          <w:highlight w:val="lightGray"/>
        </w:rPr>
        <w:t>environments</w:t>
      </w:r>
      <w:r w:rsidRPr="007D71D6">
        <w:rPr>
          <w:sz w:val="20"/>
          <w:szCs w:val="20"/>
          <w:highlight w:val="lightGray"/>
        </w:rPr>
        <w:t xml:space="preserve">. </w:t>
      </w:r>
      <w:r w:rsidR="001E2496" w:rsidRPr="007D71D6">
        <w:rPr>
          <w:sz w:val="20"/>
          <w:szCs w:val="20"/>
          <w:highlight w:val="lightGray"/>
        </w:rPr>
        <w:t>It is</w:t>
      </w:r>
      <w:r w:rsidRPr="007D71D6">
        <w:rPr>
          <w:sz w:val="20"/>
          <w:szCs w:val="20"/>
          <w:highlight w:val="lightGray"/>
        </w:rPr>
        <w:t xml:space="preserve"> as shown below</w:t>
      </w:r>
      <w:r w:rsidR="001E2496" w:rsidRPr="007D71D6">
        <w:rPr>
          <w:sz w:val="20"/>
          <w:szCs w:val="20"/>
          <w:highlight w:val="lightGray"/>
        </w:rPr>
        <w:t>;</w:t>
      </w:r>
    </w:p>
    <w:p w14:paraId="174988ED" w14:textId="01DBA52C" w:rsidR="000B319A" w:rsidRPr="007D71D6" w:rsidRDefault="000B319A" w:rsidP="001E2496">
      <w:pPr>
        <w:pStyle w:val="ListParagraph"/>
        <w:numPr>
          <w:ilvl w:val="0"/>
          <w:numId w:val="12"/>
        </w:numPr>
        <w:rPr>
          <w:sz w:val="20"/>
          <w:szCs w:val="20"/>
          <w:highlight w:val="lightGray"/>
        </w:rPr>
      </w:pPr>
      <w:r w:rsidRPr="007D71D6">
        <w:rPr>
          <w:b/>
          <w:bCs/>
          <w:sz w:val="20"/>
          <w:szCs w:val="20"/>
          <w:highlight w:val="lightGray"/>
        </w:rPr>
        <w:t>Windows</w:t>
      </w:r>
      <w:r w:rsidRPr="007D71D6">
        <w:rPr>
          <w:sz w:val="20"/>
          <w:szCs w:val="20"/>
          <w:highlight w:val="lightGray"/>
        </w:rPr>
        <w:t>:</w:t>
      </w:r>
      <w:r w:rsidRPr="007D71D6">
        <w:rPr>
          <w:b/>
          <w:bCs/>
          <w:sz w:val="20"/>
          <w:szCs w:val="20"/>
          <w:highlight w:val="lightGray"/>
        </w:rPr>
        <w:t xml:space="preserve"> </w:t>
      </w:r>
      <w:r w:rsidR="001E2496" w:rsidRPr="007D71D6">
        <w:rPr>
          <w:b/>
          <w:bCs/>
          <w:sz w:val="20"/>
          <w:szCs w:val="20"/>
          <w:highlight w:val="lightGray"/>
        </w:rPr>
        <w:t xml:space="preserve"> </w:t>
      </w:r>
      <w:r w:rsidRPr="007D71D6">
        <w:rPr>
          <w:b/>
          <w:bCs/>
          <w:sz w:val="20"/>
          <w:szCs w:val="20"/>
          <w:highlight w:val="lightGray"/>
        </w:rPr>
        <w:t>r</w:t>
      </w:r>
      <w:r w:rsidRPr="007D71D6">
        <w:rPr>
          <w:sz w:val="20"/>
          <w:szCs w:val="20"/>
          <w:highlight w:val="lightGray"/>
        </w:rPr>
        <w:t>"/path/to/file" [Windows treats raw string as \\ in a file path]</w:t>
      </w:r>
    </w:p>
    <w:p w14:paraId="003F5AF5" w14:textId="026EED27" w:rsidR="005A4C4F" w:rsidRPr="007D71D6" w:rsidRDefault="000B319A" w:rsidP="001E2496">
      <w:pPr>
        <w:pStyle w:val="ListParagraph"/>
        <w:numPr>
          <w:ilvl w:val="0"/>
          <w:numId w:val="12"/>
        </w:numPr>
        <w:rPr>
          <w:sz w:val="20"/>
          <w:szCs w:val="20"/>
          <w:highlight w:val="lightGray"/>
        </w:rPr>
      </w:pPr>
      <w:r w:rsidRPr="007D71D6">
        <w:rPr>
          <w:b/>
          <w:bCs/>
          <w:sz w:val="20"/>
          <w:szCs w:val="20"/>
          <w:highlight w:val="lightGray"/>
        </w:rPr>
        <w:t>Mac</w:t>
      </w:r>
      <w:r w:rsidRPr="007D71D6">
        <w:rPr>
          <w:sz w:val="20"/>
          <w:szCs w:val="20"/>
          <w:highlight w:val="lightGray"/>
        </w:rPr>
        <w:t>/</w:t>
      </w:r>
      <w:r w:rsidRPr="007D71D6">
        <w:rPr>
          <w:b/>
          <w:bCs/>
          <w:sz w:val="20"/>
          <w:szCs w:val="20"/>
          <w:highlight w:val="lightGray"/>
        </w:rPr>
        <w:t>Linux</w:t>
      </w:r>
      <w:r w:rsidRPr="007D71D6">
        <w:rPr>
          <w:sz w:val="20"/>
          <w:szCs w:val="20"/>
          <w:highlight w:val="lightGray"/>
        </w:rPr>
        <w:t>: "/path/to/file"</w:t>
      </w:r>
    </w:p>
    <w:p w14:paraId="3C8D1B78" w14:textId="77777777" w:rsidR="004C275F" w:rsidRDefault="004C275F" w:rsidP="001C263F">
      <w:pPr>
        <w:jc w:val="both"/>
      </w:pPr>
    </w:p>
    <w:sdt>
      <w:sdtPr>
        <w:rPr>
          <w:rFonts w:asciiTheme="minorHAnsi" w:eastAsiaTheme="minorHAnsi" w:hAnsiTheme="minorHAnsi" w:cstheme="minorBidi"/>
          <w:b w:val="0"/>
          <w:bCs w:val="0"/>
          <w:color w:val="auto"/>
          <w:sz w:val="24"/>
          <w:szCs w:val="24"/>
        </w:rPr>
        <w:id w:val="-21330134"/>
        <w:docPartObj>
          <w:docPartGallery w:val="Table of Contents"/>
          <w:docPartUnique/>
        </w:docPartObj>
      </w:sdtPr>
      <w:sdtEndPr>
        <w:rPr>
          <w:noProof/>
        </w:rPr>
      </w:sdtEndPr>
      <w:sdtContent>
        <w:p w14:paraId="16A495F2" w14:textId="45F5BCEC" w:rsidR="003D42FD" w:rsidRDefault="003D42FD">
          <w:pPr>
            <w:pStyle w:val="TOCHeading"/>
          </w:pPr>
          <w:r>
            <w:t>Table of Contents</w:t>
          </w:r>
        </w:p>
        <w:p w14:paraId="3DC53F22" w14:textId="182A6CC3" w:rsidR="008A7EEF" w:rsidRDefault="003D42FD">
          <w:pPr>
            <w:pStyle w:val="TOC1"/>
            <w:tabs>
              <w:tab w:val="right" w:leader="dot" w:pos="9350"/>
            </w:tabs>
            <w:rPr>
              <w:rFonts w:eastAsiaTheme="minorEastAsia" w:cstheme="minorBidi"/>
              <w:b w:val="0"/>
              <w:bCs w:val="0"/>
              <w:i w:val="0"/>
              <w:iCs w:val="0"/>
              <w:noProof/>
              <w:sz w:val="22"/>
              <w:szCs w:val="22"/>
              <w:lang w:eastAsia="zh-CN"/>
            </w:rPr>
          </w:pPr>
          <w:r>
            <w:rPr>
              <w:b w:val="0"/>
              <w:bCs w:val="0"/>
            </w:rPr>
            <w:fldChar w:fldCharType="begin"/>
          </w:r>
          <w:r>
            <w:instrText xml:space="preserve"> TOC \o "1-3" \h \z \u </w:instrText>
          </w:r>
          <w:r>
            <w:rPr>
              <w:b w:val="0"/>
              <w:bCs w:val="0"/>
            </w:rPr>
            <w:fldChar w:fldCharType="separate"/>
          </w:r>
          <w:hyperlink w:anchor="_Toc129107406" w:history="1">
            <w:r w:rsidR="008A7EEF" w:rsidRPr="00282A3B">
              <w:rPr>
                <w:rStyle w:val="Hyperlink"/>
                <w:noProof/>
              </w:rPr>
              <w:t>Visium Spatial Transcriptomics</w:t>
            </w:r>
            <w:r w:rsidR="008A7EEF">
              <w:rPr>
                <w:noProof/>
                <w:webHidden/>
              </w:rPr>
              <w:tab/>
            </w:r>
            <w:r w:rsidR="008A7EEF">
              <w:rPr>
                <w:noProof/>
                <w:webHidden/>
              </w:rPr>
              <w:fldChar w:fldCharType="begin"/>
            </w:r>
            <w:r w:rsidR="008A7EEF">
              <w:rPr>
                <w:noProof/>
                <w:webHidden/>
              </w:rPr>
              <w:instrText xml:space="preserve"> PAGEREF _Toc129107406 \h </w:instrText>
            </w:r>
            <w:r w:rsidR="008A7EEF">
              <w:rPr>
                <w:noProof/>
                <w:webHidden/>
              </w:rPr>
            </w:r>
            <w:r w:rsidR="008A7EEF">
              <w:rPr>
                <w:noProof/>
                <w:webHidden/>
              </w:rPr>
              <w:fldChar w:fldCharType="separate"/>
            </w:r>
            <w:r w:rsidR="008A7EEF">
              <w:rPr>
                <w:noProof/>
                <w:webHidden/>
              </w:rPr>
              <w:t>2</w:t>
            </w:r>
            <w:r w:rsidR="008A7EEF">
              <w:rPr>
                <w:noProof/>
                <w:webHidden/>
              </w:rPr>
              <w:fldChar w:fldCharType="end"/>
            </w:r>
          </w:hyperlink>
        </w:p>
        <w:p w14:paraId="5313C24F" w14:textId="723CCD0E" w:rsidR="008A7EEF" w:rsidRDefault="00000000" w:rsidP="00BF63EE">
          <w:pPr>
            <w:pStyle w:val="TOC2"/>
            <w:rPr>
              <w:rFonts w:eastAsiaTheme="minorEastAsia" w:cstheme="minorBidi"/>
              <w:noProof/>
              <w:lang w:eastAsia="zh-CN"/>
            </w:rPr>
          </w:pPr>
          <w:hyperlink w:anchor="_Toc129107407" w:history="1">
            <w:r w:rsidR="008A7EEF" w:rsidRPr="00282A3B">
              <w:rPr>
                <w:rStyle w:val="Hyperlink"/>
                <w:noProof/>
              </w:rPr>
              <w:t>Step 1: Fetching the Single and Multiple Neurons</w:t>
            </w:r>
            <w:r w:rsidR="008A7EEF">
              <w:rPr>
                <w:noProof/>
                <w:webHidden/>
              </w:rPr>
              <w:tab/>
            </w:r>
            <w:r w:rsidR="008A7EEF">
              <w:rPr>
                <w:noProof/>
                <w:webHidden/>
              </w:rPr>
              <w:fldChar w:fldCharType="begin"/>
            </w:r>
            <w:r w:rsidR="008A7EEF">
              <w:rPr>
                <w:noProof/>
                <w:webHidden/>
              </w:rPr>
              <w:instrText xml:space="preserve"> PAGEREF _Toc129107407 \h </w:instrText>
            </w:r>
            <w:r w:rsidR="008A7EEF">
              <w:rPr>
                <w:noProof/>
                <w:webHidden/>
              </w:rPr>
            </w:r>
            <w:r w:rsidR="008A7EEF">
              <w:rPr>
                <w:noProof/>
                <w:webHidden/>
              </w:rPr>
              <w:fldChar w:fldCharType="separate"/>
            </w:r>
            <w:r w:rsidR="008A7EEF">
              <w:rPr>
                <w:noProof/>
                <w:webHidden/>
              </w:rPr>
              <w:t>2</w:t>
            </w:r>
            <w:r w:rsidR="008A7EEF">
              <w:rPr>
                <w:noProof/>
                <w:webHidden/>
              </w:rPr>
              <w:fldChar w:fldCharType="end"/>
            </w:r>
          </w:hyperlink>
        </w:p>
        <w:p w14:paraId="38122B10" w14:textId="669037AF" w:rsidR="008A7EEF" w:rsidRDefault="00000000">
          <w:pPr>
            <w:pStyle w:val="TOC3"/>
            <w:tabs>
              <w:tab w:val="right" w:leader="dot" w:pos="9350"/>
            </w:tabs>
            <w:rPr>
              <w:rFonts w:eastAsiaTheme="minorEastAsia" w:cstheme="minorBidi"/>
              <w:noProof/>
              <w:sz w:val="22"/>
              <w:szCs w:val="22"/>
              <w:lang w:eastAsia="zh-CN"/>
            </w:rPr>
          </w:pPr>
          <w:hyperlink w:anchor="_Toc129107408" w:history="1">
            <w:r w:rsidR="008A7EEF" w:rsidRPr="00282A3B">
              <w:rPr>
                <w:rStyle w:val="Hyperlink"/>
                <w:noProof/>
              </w:rPr>
              <w:t>Run</w:t>
            </w:r>
            <w:r w:rsidR="008A7EEF" w:rsidRPr="00282A3B">
              <w:rPr>
                <w:rStyle w:val="Hyperlink"/>
                <w:b/>
                <w:bCs/>
                <w:noProof/>
              </w:rPr>
              <w:t>:</w:t>
            </w:r>
            <w:r w:rsidR="008A7EEF" w:rsidRPr="00282A3B">
              <w:rPr>
                <w:rStyle w:val="Hyperlink"/>
                <w:noProof/>
              </w:rPr>
              <w:t xml:space="preserve"> visium_single_multiple_neurons.py</w:t>
            </w:r>
            <w:r w:rsidR="008A7EEF">
              <w:rPr>
                <w:noProof/>
                <w:webHidden/>
              </w:rPr>
              <w:tab/>
            </w:r>
            <w:r w:rsidR="008A7EEF">
              <w:rPr>
                <w:noProof/>
                <w:webHidden/>
              </w:rPr>
              <w:fldChar w:fldCharType="begin"/>
            </w:r>
            <w:r w:rsidR="008A7EEF">
              <w:rPr>
                <w:noProof/>
                <w:webHidden/>
              </w:rPr>
              <w:instrText xml:space="preserve"> PAGEREF _Toc129107408 \h </w:instrText>
            </w:r>
            <w:r w:rsidR="008A7EEF">
              <w:rPr>
                <w:noProof/>
                <w:webHidden/>
              </w:rPr>
            </w:r>
            <w:r w:rsidR="008A7EEF">
              <w:rPr>
                <w:noProof/>
                <w:webHidden/>
              </w:rPr>
              <w:fldChar w:fldCharType="separate"/>
            </w:r>
            <w:r w:rsidR="008A7EEF">
              <w:rPr>
                <w:noProof/>
                <w:webHidden/>
              </w:rPr>
              <w:t>2</w:t>
            </w:r>
            <w:r w:rsidR="008A7EEF">
              <w:rPr>
                <w:noProof/>
                <w:webHidden/>
              </w:rPr>
              <w:fldChar w:fldCharType="end"/>
            </w:r>
          </w:hyperlink>
        </w:p>
        <w:p w14:paraId="2C0AE0E7" w14:textId="03D1534B" w:rsidR="008A7EEF" w:rsidRDefault="00000000">
          <w:pPr>
            <w:pStyle w:val="TOC3"/>
            <w:tabs>
              <w:tab w:val="right" w:leader="dot" w:pos="9350"/>
            </w:tabs>
            <w:rPr>
              <w:rFonts w:eastAsiaTheme="minorEastAsia" w:cstheme="minorBidi"/>
              <w:noProof/>
              <w:sz w:val="22"/>
              <w:szCs w:val="22"/>
              <w:lang w:eastAsia="zh-CN"/>
            </w:rPr>
          </w:pPr>
          <w:hyperlink w:anchor="_Toc129107409" w:history="1">
            <w:r w:rsidR="008A7EEF" w:rsidRPr="00282A3B">
              <w:rPr>
                <w:rStyle w:val="Hyperlink"/>
                <w:noProof/>
              </w:rPr>
              <w:t>Function</w:t>
            </w:r>
            <w:r w:rsidR="008A7EEF" w:rsidRPr="00282A3B">
              <w:rPr>
                <w:rStyle w:val="Hyperlink"/>
                <w:b/>
                <w:bCs/>
                <w:noProof/>
              </w:rPr>
              <w:t>:</w:t>
            </w:r>
            <w:r w:rsidR="008A7EEF" w:rsidRPr="00282A3B">
              <w:rPr>
                <w:rStyle w:val="Hyperlink"/>
                <w:noProof/>
              </w:rPr>
              <w:t xml:space="preserve"> fetch_gene_expr_selected_neuronal_barcodes()</w:t>
            </w:r>
            <w:r w:rsidR="008A7EEF">
              <w:rPr>
                <w:noProof/>
                <w:webHidden/>
              </w:rPr>
              <w:tab/>
            </w:r>
            <w:r w:rsidR="008A7EEF">
              <w:rPr>
                <w:noProof/>
                <w:webHidden/>
              </w:rPr>
              <w:fldChar w:fldCharType="begin"/>
            </w:r>
            <w:r w:rsidR="008A7EEF">
              <w:rPr>
                <w:noProof/>
                <w:webHidden/>
              </w:rPr>
              <w:instrText xml:space="preserve"> PAGEREF _Toc129107409 \h </w:instrText>
            </w:r>
            <w:r w:rsidR="008A7EEF">
              <w:rPr>
                <w:noProof/>
                <w:webHidden/>
              </w:rPr>
            </w:r>
            <w:r w:rsidR="008A7EEF">
              <w:rPr>
                <w:noProof/>
                <w:webHidden/>
              </w:rPr>
              <w:fldChar w:fldCharType="separate"/>
            </w:r>
            <w:r w:rsidR="008A7EEF">
              <w:rPr>
                <w:noProof/>
                <w:webHidden/>
              </w:rPr>
              <w:t>2</w:t>
            </w:r>
            <w:r w:rsidR="008A7EEF">
              <w:rPr>
                <w:noProof/>
                <w:webHidden/>
              </w:rPr>
              <w:fldChar w:fldCharType="end"/>
            </w:r>
          </w:hyperlink>
        </w:p>
        <w:p w14:paraId="3862BA76" w14:textId="042FA506" w:rsidR="008A7EEF" w:rsidRDefault="00000000">
          <w:pPr>
            <w:pStyle w:val="TOC3"/>
            <w:tabs>
              <w:tab w:val="right" w:leader="dot" w:pos="9350"/>
            </w:tabs>
            <w:rPr>
              <w:rFonts w:eastAsiaTheme="minorEastAsia" w:cstheme="minorBidi"/>
              <w:noProof/>
              <w:sz w:val="22"/>
              <w:szCs w:val="22"/>
              <w:lang w:eastAsia="zh-CN"/>
            </w:rPr>
          </w:pPr>
          <w:hyperlink w:anchor="_Toc129107410" w:history="1">
            <w:r w:rsidR="008A7EEF" w:rsidRPr="00282A3B">
              <w:rPr>
                <w:rStyle w:val="Hyperlink"/>
                <w:noProof/>
              </w:rPr>
              <w:t>Params:</w:t>
            </w:r>
            <w:r w:rsidR="008A7EEF">
              <w:rPr>
                <w:noProof/>
                <w:webHidden/>
              </w:rPr>
              <w:tab/>
            </w:r>
            <w:r w:rsidR="008A7EEF">
              <w:rPr>
                <w:noProof/>
                <w:webHidden/>
              </w:rPr>
              <w:fldChar w:fldCharType="begin"/>
            </w:r>
            <w:r w:rsidR="008A7EEF">
              <w:rPr>
                <w:noProof/>
                <w:webHidden/>
              </w:rPr>
              <w:instrText xml:space="preserve"> PAGEREF _Toc129107410 \h </w:instrText>
            </w:r>
            <w:r w:rsidR="008A7EEF">
              <w:rPr>
                <w:noProof/>
                <w:webHidden/>
              </w:rPr>
            </w:r>
            <w:r w:rsidR="008A7EEF">
              <w:rPr>
                <w:noProof/>
                <w:webHidden/>
              </w:rPr>
              <w:fldChar w:fldCharType="separate"/>
            </w:r>
            <w:r w:rsidR="008A7EEF">
              <w:rPr>
                <w:noProof/>
                <w:webHidden/>
              </w:rPr>
              <w:t>2</w:t>
            </w:r>
            <w:r w:rsidR="008A7EEF">
              <w:rPr>
                <w:noProof/>
                <w:webHidden/>
              </w:rPr>
              <w:fldChar w:fldCharType="end"/>
            </w:r>
          </w:hyperlink>
        </w:p>
        <w:p w14:paraId="3E9811B7" w14:textId="6E7097F9" w:rsidR="008A7EEF" w:rsidRDefault="00000000">
          <w:pPr>
            <w:pStyle w:val="TOC3"/>
            <w:tabs>
              <w:tab w:val="right" w:leader="dot" w:pos="9350"/>
            </w:tabs>
            <w:rPr>
              <w:rFonts w:eastAsiaTheme="minorEastAsia" w:cstheme="minorBidi"/>
              <w:noProof/>
              <w:sz w:val="22"/>
              <w:szCs w:val="22"/>
              <w:lang w:eastAsia="zh-CN"/>
            </w:rPr>
          </w:pPr>
          <w:hyperlink w:anchor="_Toc129107411" w:history="1">
            <w:r w:rsidR="008A7EEF" w:rsidRPr="00282A3B">
              <w:rPr>
                <w:rStyle w:val="Hyperlink"/>
                <w:noProof/>
              </w:rPr>
              <w:t>Script:</w:t>
            </w:r>
            <w:r w:rsidR="008A7EEF">
              <w:rPr>
                <w:noProof/>
                <w:webHidden/>
              </w:rPr>
              <w:tab/>
            </w:r>
            <w:r w:rsidR="008A7EEF">
              <w:rPr>
                <w:noProof/>
                <w:webHidden/>
              </w:rPr>
              <w:fldChar w:fldCharType="begin"/>
            </w:r>
            <w:r w:rsidR="008A7EEF">
              <w:rPr>
                <w:noProof/>
                <w:webHidden/>
              </w:rPr>
              <w:instrText xml:space="preserve"> PAGEREF _Toc129107411 \h </w:instrText>
            </w:r>
            <w:r w:rsidR="008A7EEF">
              <w:rPr>
                <w:noProof/>
                <w:webHidden/>
              </w:rPr>
            </w:r>
            <w:r w:rsidR="008A7EEF">
              <w:rPr>
                <w:noProof/>
                <w:webHidden/>
              </w:rPr>
              <w:fldChar w:fldCharType="separate"/>
            </w:r>
            <w:r w:rsidR="008A7EEF">
              <w:rPr>
                <w:noProof/>
                <w:webHidden/>
              </w:rPr>
              <w:t>2</w:t>
            </w:r>
            <w:r w:rsidR="008A7EEF">
              <w:rPr>
                <w:noProof/>
                <w:webHidden/>
              </w:rPr>
              <w:fldChar w:fldCharType="end"/>
            </w:r>
          </w:hyperlink>
        </w:p>
        <w:p w14:paraId="6AEC72F1" w14:textId="7A66A684" w:rsidR="008A7EEF" w:rsidRDefault="00000000">
          <w:pPr>
            <w:pStyle w:val="TOC3"/>
            <w:tabs>
              <w:tab w:val="right" w:leader="dot" w:pos="9350"/>
            </w:tabs>
            <w:rPr>
              <w:rFonts w:eastAsiaTheme="minorEastAsia" w:cstheme="minorBidi"/>
              <w:noProof/>
              <w:sz w:val="22"/>
              <w:szCs w:val="22"/>
              <w:lang w:eastAsia="zh-CN"/>
            </w:rPr>
          </w:pPr>
          <w:hyperlink w:anchor="_Toc129107412" w:history="1">
            <w:r w:rsidR="008A7EEF" w:rsidRPr="00282A3B">
              <w:rPr>
                <w:rStyle w:val="Hyperlink"/>
                <w:noProof/>
              </w:rPr>
              <w:t>Output:</w:t>
            </w:r>
            <w:r w:rsidR="008A7EEF">
              <w:rPr>
                <w:noProof/>
                <w:webHidden/>
              </w:rPr>
              <w:tab/>
            </w:r>
            <w:r w:rsidR="008A7EEF">
              <w:rPr>
                <w:noProof/>
                <w:webHidden/>
              </w:rPr>
              <w:fldChar w:fldCharType="begin"/>
            </w:r>
            <w:r w:rsidR="008A7EEF">
              <w:rPr>
                <w:noProof/>
                <w:webHidden/>
              </w:rPr>
              <w:instrText xml:space="preserve"> PAGEREF _Toc129107412 \h </w:instrText>
            </w:r>
            <w:r w:rsidR="008A7EEF">
              <w:rPr>
                <w:noProof/>
                <w:webHidden/>
              </w:rPr>
            </w:r>
            <w:r w:rsidR="008A7EEF">
              <w:rPr>
                <w:noProof/>
                <w:webHidden/>
              </w:rPr>
              <w:fldChar w:fldCharType="separate"/>
            </w:r>
            <w:r w:rsidR="008A7EEF">
              <w:rPr>
                <w:noProof/>
                <w:webHidden/>
              </w:rPr>
              <w:t>3</w:t>
            </w:r>
            <w:r w:rsidR="008A7EEF">
              <w:rPr>
                <w:noProof/>
                <w:webHidden/>
              </w:rPr>
              <w:fldChar w:fldCharType="end"/>
            </w:r>
          </w:hyperlink>
        </w:p>
        <w:p w14:paraId="0C02831C" w14:textId="2AE1B746" w:rsidR="008A7EEF" w:rsidRDefault="00000000" w:rsidP="00BF63EE">
          <w:pPr>
            <w:pStyle w:val="TOC2"/>
            <w:rPr>
              <w:rFonts w:eastAsiaTheme="minorEastAsia" w:cstheme="minorBidi"/>
              <w:noProof/>
              <w:lang w:eastAsia="zh-CN"/>
            </w:rPr>
          </w:pPr>
          <w:hyperlink w:anchor="_Toc129107413" w:history="1">
            <w:r w:rsidR="008A7EEF" w:rsidRPr="00282A3B">
              <w:rPr>
                <w:rStyle w:val="Hyperlink"/>
                <w:noProof/>
              </w:rPr>
              <w:t>Step 2: Fetching the Surrounding and Other Neurons</w:t>
            </w:r>
            <w:r w:rsidR="008A7EEF">
              <w:rPr>
                <w:noProof/>
                <w:webHidden/>
              </w:rPr>
              <w:tab/>
            </w:r>
            <w:r w:rsidR="008A7EEF">
              <w:rPr>
                <w:noProof/>
                <w:webHidden/>
              </w:rPr>
              <w:fldChar w:fldCharType="begin"/>
            </w:r>
            <w:r w:rsidR="008A7EEF">
              <w:rPr>
                <w:noProof/>
                <w:webHidden/>
              </w:rPr>
              <w:instrText xml:space="preserve"> PAGEREF _Toc129107413 \h </w:instrText>
            </w:r>
            <w:r w:rsidR="008A7EEF">
              <w:rPr>
                <w:noProof/>
                <w:webHidden/>
              </w:rPr>
            </w:r>
            <w:r w:rsidR="008A7EEF">
              <w:rPr>
                <w:noProof/>
                <w:webHidden/>
              </w:rPr>
              <w:fldChar w:fldCharType="separate"/>
            </w:r>
            <w:r w:rsidR="008A7EEF">
              <w:rPr>
                <w:noProof/>
                <w:webHidden/>
              </w:rPr>
              <w:t>3</w:t>
            </w:r>
            <w:r w:rsidR="008A7EEF">
              <w:rPr>
                <w:noProof/>
                <w:webHidden/>
              </w:rPr>
              <w:fldChar w:fldCharType="end"/>
            </w:r>
          </w:hyperlink>
        </w:p>
        <w:p w14:paraId="576C90E1" w14:textId="707A52A1" w:rsidR="008A7EEF" w:rsidRDefault="00000000">
          <w:pPr>
            <w:pStyle w:val="TOC3"/>
            <w:tabs>
              <w:tab w:val="right" w:leader="dot" w:pos="9350"/>
            </w:tabs>
            <w:rPr>
              <w:rFonts w:eastAsiaTheme="minorEastAsia" w:cstheme="minorBidi"/>
              <w:noProof/>
              <w:sz w:val="22"/>
              <w:szCs w:val="22"/>
              <w:lang w:eastAsia="zh-CN"/>
            </w:rPr>
          </w:pPr>
          <w:hyperlink w:anchor="_Toc129107414" w:history="1">
            <w:r w:rsidR="008A7EEF" w:rsidRPr="00282A3B">
              <w:rPr>
                <w:rStyle w:val="Hyperlink"/>
                <w:noProof/>
              </w:rPr>
              <w:t>Run</w:t>
            </w:r>
            <w:r w:rsidR="008A7EEF" w:rsidRPr="00282A3B">
              <w:rPr>
                <w:rStyle w:val="Hyperlink"/>
                <w:b/>
                <w:bCs/>
                <w:noProof/>
              </w:rPr>
              <w:t>:</w:t>
            </w:r>
            <w:r w:rsidR="008A7EEF" w:rsidRPr="00282A3B">
              <w:rPr>
                <w:rStyle w:val="Hyperlink"/>
                <w:noProof/>
              </w:rPr>
              <w:t xml:space="preserve"> visium_surrounding_others_neurons.py</w:t>
            </w:r>
            <w:r w:rsidR="008A7EEF">
              <w:rPr>
                <w:noProof/>
                <w:webHidden/>
              </w:rPr>
              <w:tab/>
            </w:r>
            <w:r w:rsidR="008A7EEF">
              <w:rPr>
                <w:noProof/>
                <w:webHidden/>
              </w:rPr>
              <w:fldChar w:fldCharType="begin"/>
            </w:r>
            <w:r w:rsidR="008A7EEF">
              <w:rPr>
                <w:noProof/>
                <w:webHidden/>
              </w:rPr>
              <w:instrText xml:space="preserve"> PAGEREF _Toc129107414 \h </w:instrText>
            </w:r>
            <w:r w:rsidR="008A7EEF">
              <w:rPr>
                <w:noProof/>
                <w:webHidden/>
              </w:rPr>
            </w:r>
            <w:r w:rsidR="008A7EEF">
              <w:rPr>
                <w:noProof/>
                <w:webHidden/>
              </w:rPr>
              <w:fldChar w:fldCharType="separate"/>
            </w:r>
            <w:r w:rsidR="008A7EEF">
              <w:rPr>
                <w:noProof/>
                <w:webHidden/>
              </w:rPr>
              <w:t>3</w:t>
            </w:r>
            <w:r w:rsidR="008A7EEF">
              <w:rPr>
                <w:noProof/>
                <w:webHidden/>
              </w:rPr>
              <w:fldChar w:fldCharType="end"/>
            </w:r>
          </w:hyperlink>
        </w:p>
        <w:p w14:paraId="7AFEDB0E" w14:textId="4CAB2881" w:rsidR="008A7EEF" w:rsidRDefault="00000000">
          <w:pPr>
            <w:pStyle w:val="TOC3"/>
            <w:tabs>
              <w:tab w:val="right" w:leader="dot" w:pos="9350"/>
            </w:tabs>
            <w:rPr>
              <w:rFonts w:eastAsiaTheme="minorEastAsia" w:cstheme="minorBidi"/>
              <w:noProof/>
              <w:sz w:val="22"/>
              <w:szCs w:val="22"/>
              <w:lang w:eastAsia="zh-CN"/>
            </w:rPr>
          </w:pPr>
          <w:hyperlink w:anchor="_Toc129107415" w:history="1">
            <w:r w:rsidR="008A7EEF" w:rsidRPr="00282A3B">
              <w:rPr>
                <w:rStyle w:val="Hyperlink"/>
                <w:noProof/>
              </w:rPr>
              <w:t>Function</w:t>
            </w:r>
            <w:r w:rsidR="008A7EEF" w:rsidRPr="00282A3B">
              <w:rPr>
                <w:rStyle w:val="Hyperlink"/>
                <w:b/>
                <w:bCs/>
                <w:noProof/>
              </w:rPr>
              <w:t>:</w:t>
            </w:r>
            <w:r w:rsidR="008A7EEF" w:rsidRPr="00282A3B">
              <w:rPr>
                <w:rStyle w:val="Hyperlink"/>
                <w:noProof/>
              </w:rPr>
              <w:t xml:space="preserve"> fetch_gene_expr_surrounding_and_other_barcodes()</w:t>
            </w:r>
            <w:r w:rsidR="008A7EEF">
              <w:rPr>
                <w:noProof/>
                <w:webHidden/>
              </w:rPr>
              <w:tab/>
            </w:r>
            <w:r w:rsidR="008A7EEF">
              <w:rPr>
                <w:noProof/>
                <w:webHidden/>
              </w:rPr>
              <w:fldChar w:fldCharType="begin"/>
            </w:r>
            <w:r w:rsidR="008A7EEF">
              <w:rPr>
                <w:noProof/>
                <w:webHidden/>
              </w:rPr>
              <w:instrText xml:space="preserve"> PAGEREF _Toc129107415 \h </w:instrText>
            </w:r>
            <w:r w:rsidR="008A7EEF">
              <w:rPr>
                <w:noProof/>
                <w:webHidden/>
              </w:rPr>
            </w:r>
            <w:r w:rsidR="008A7EEF">
              <w:rPr>
                <w:noProof/>
                <w:webHidden/>
              </w:rPr>
              <w:fldChar w:fldCharType="separate"/>
            </w:r>
            <w:r w:rsidR="008A7EEF">
              <w:rPr>
                <w:noProof/>
                <w:webHidden/>
              </w:rPr>
              <w:t>3</w:t>
            </w:r>
            <w:r w:rsidR="008A7EEF">
              <w:rPr>
                <w:noProof/>
                <w:webHidden/>
              </w:rPr>
              <w:fldChar w:fldCharType="end"/>
            </w:r>
          </w:hyperlink>
        </w:p>
        <w:p w14:paraId="1E26A7B1" w14:textId="1E5468CE" w:rsidR="008A7EEF" w:rsidRDefault="00000000">
          <w:pPr>
            <w:pStyle w:val="TOC3"/>
            <w:tabs>
              <w:tab w:val="right" w:leader="dot" w:pos="9350"/>
            </w:tabs>
            <w:rPr>
              <w:rFonts w:eastAsiaTheme="minorEastAsia" w:cstheme="minorBidi"/>
              <w:noProof/>
              <w:sz w:val="22"/>
              <w:szCs w:val="22"/>
              <w:lang w:eastAsia="zh-CN"/>
            </w:rPr>
          </w:pPr>
          <w:hyperlink w:anchor="_Toc129107416" w:history="1">
            <w:r w:rsidR="008A7EEF" w:rsidRPr="00282A3B">
              <w:rPr>
                <w:rStyle w:val="Hyperlink"/>
                <w:noProof/>
              </w:rPr>
              <w:t>Params:</w:t>
            </w:r>
            <w:r w:rsidR="008A7EEF">
              <w:rPr>
                <w:noProof/>
                <w:webHidden/>
              </w:rPr>
              <w:tab/>
            </w:r>
            <w:r w:rsidR="008A7EEF">
              <w:rPr>
                <w:noProof/>
                <w:webHidden/>
              </w:rPr>
              <w:fldChar w:fldCharType="begin"/>
            </w:r>
            <w:r w:rsidR="008A7EEF">
              <w:rPr>
                <w:noProof/>
                <w:webHidden/>
              </w:rPr>
              <w:instrText xml:space="preserve"> PAGEREF _Toc129107416 \h </w:instrText>
            </w:r>
            <w:r w:rsidR="008A7EEF">
              <w:rPr>
                <w:noProof/>
                <w:webHidden/>
              </w:rPr>
            </w:r>
            <w:r w:rsidR="008A7EEF">
              <w:rPr>
                <w:noProof/>
                <w:webHidden/>
              </w:rPr>
              <w:fldChar w:fldCharType="separate"/>
            </w:r>
            <w:r w:rsidR="008A7EEF">
              <w:rPr>
                <w:noProof/>
                <w:webHidden/>
              </w:rPr>
              <w:t>3</w:t>
            </w:r>
            <w:r w:rsidR="008A7EEF">
              <w:rPr>
                <w:noProof/>
                <w:webHidden/>
              </w:rPr>
              <w:fldChar w:fldCharType="end"/>
            </w:r>
          </w:hyperlink>
        </w:p>
        <w:p w14:paraId="4BFBF1AA" w14:textId="697E379F" w:rsidR="008A7EEF" w:rsidRDefault="00000000">
          <w:pPr>
            <w:pStyle w:val="TOC3"/>
            <w:tabs>
              <w:tab w:val="right" w:leader="dot" w:pos="9350"/>
            </w:tabs>
            <w:rPr>
              <w:rFonts w:eastAsiaTheme="minorEastAsia" w:cstheme="minorBidi"/>
              <w:noProof/>
              <w:sz w:val="22"/>
              <w:szCs w:val="22"/>
              <w:lang w:eastAsia="zh-CN"/>
            </w:rPr>
          </w:pPr>
          <w:hyperlink w:anchor="_Toc129107417" w:history="1">
            <w:r w:rsidR="008A7EEF" w:rsidRPr="00282A3B">
              <w:rPr>
                <w:rStyle w:val="Hyperlink"/>
                <w:noProof/>
              </w:rPr>
              <w:t>Script:</w:t>
            </w:r>
            <w:r w:rsidR="008A7EEF">
              <w:rPr>
                <w:noProof/>
                <w:webHidden/>
              </w:rPr>
              <w:tab/>
            </w:r>
            <w:r w:rsidR="008A7EEF">
              <w:rPr>
                <w:noProof/>
                <w:webHidden/>
              </w:rPr>
              <w:fldChar w:fldCharType="begin"/>
            </w:r>
            <w:r w:rsidR="008A7EEF">
              <w:rPr>
                <w:noProof/>
                <w:webHidden/>
              </w:rPr>
              <w:instrText xml:space="preserve"> PAGEREF _Toc129107417 \h </w:instrText>
            </w:r>
            <w:r w:rsidR="008A7EEF">
              <w:rPr>
                <w:noProof/>
                <w:webHidden/>
              </w:rPr>
            </w:r>
            <w:r w:rsidR="008A7EEF">
              <w:rPr>
                <w:noProof/>
                <w:webHidden/>
              </w:rPr>
              <w:fldChar w:fldCharType="separate"/>
            </w:r>
            <w:r w:rsidR="008A7EEF">
              <w:rPr>
                <w:noProof/>
                <w:webHidden/>
              </w:rPr>
              <w:t>3</w:t>
            </w:r>
            <w:r w:rsidR="008A7EEF">
              <w:rPr>
                <w:noProof/>
                <w:webHidden/>
              </w:rPr>
              <w:fldChar w:fldCharType="end"/>
            </w:r>
          </w:hyperlink>
        </w:p>
        <w:p w14:paraId="1B72E1B9" w14:textId="523EA45D" w:rsidR="008A7EEF" w:rsidRDefault="00000000">
          <w:pPr>
            <w:pStyle w:val="TOC3"/>
            <w:tabs>
              <w:tab w:val="right" w:leader="dot" w:pos="9350"/>
            </w:tabs>
            <w:rPr>
              <w:rFonts w:eastAsiaTheme="minorEastAsia" w:cstheme="minorBidi"/>
              <w:noProof/>
              <w:sz w:val="22"/>
              <w:szCs w:val="22"/>
              <w:lang w:eastAsia="zh-CN"/>
            </w:rPr>
          </w:pPr>
          <w:hyperlink w:anchor="_Toc129107418" w:history="1">
            <w:r w:rsidR="008A7EEF" w:rsidRPr="00282A3B">
              <w:rPr>
                <w:rStyle w:val="Hyperlink"/>
                <w:noProof/>
              </w:rPr>
              <w:t>Output:</w:t>
            </w:r>
            <w:r w:rsidR="008A7EEF">
              <w:rPr>
                <w:noProof/>
                <w:webHidden/>
              </w:rPr>
              <w:tab/>
            </w:r>
            <w:r w:rsidR="008A7EEF">
              <w:rPr>
                <w:noProof/>
                <w:webHidden/>
              </w:rPr>
              <w:fldChar w:fldCharType="begin"/>
            </w:r>
            <w:r w:rsidR="008A7EEF">
              <w:rPr>
                <w:noProof/>
                <w:webHidden/>
              </w:rPr>
              <w:instrText xml:space="preserve"> PAGEREF _Toc129107418 \h </w:instrText>
            </w:r>
            <w:r w:rsidR="008A7EEF">
              <w:rPr>
                <w:noProof/>
                <w:webHidden/>
              </w:rPr>
            </w:r>
            <w:r w:rsidR="008A7EEF">
              <w:rPr>
                <w:noProof/>
                <w:webHidden/>
              </w:rPr>
              <w:fldChar w:fldCharType="separate"/>
            </w:r>
            <w:r w:rsidR="008A7EEF">
              <w:rPr>
                <w:noProof/>
                <w:webHidden/>
              </w:rPr>
              <w:t>3</w:t>
            </w:r>
            <w:r w:rsidR="008A7EEF">
              <w:rPr>
                <w:noProof/>
                <w:webHidden/>
              </w:rPr>
              <w:fldChar w:fldCharType="end"/>
            </w:r>
          </w:hyperlink>
        </w:p>
        <w:p w14:paraId="214A3D51" w14:textId="03303B28" w:rsidR="008A7EEF" w:rsidRDefault="00000000" w:rsidP="00BF63EE">
          <w:pPr>
            <w:pStyle w:val="TOC2"/>
            <w:rPr>
              <w:rFonts w:eastAsiaTheme="minorEastAsia" w:cstheme="minorBidi"/>
              <w:noProof/>
              <w:lang w:eastAsia="zh-CN"/>
            </w:rPr>
          </w:pPr>
          <w:hyperlink w:anchor="_Toc129107419" w:history="1">
            <w:r w:rsidR="008A7EEF" w:rsidRPr="00282A3B">
              <w:rPr>
                <w:rStyle w:val="Hyperlink"/>
                <w:noProof/>
              </w:rPr>
              <w:t>Step 3: Quality Control and tSNE Plots</w:t>
            </w:r>
            <w:r w:rsidR="008A7EEF">
              <w:rPr>
                <w:noProof/>
                <w:webHidden/>
              </w:rPr>
              <w:tab/>
            </w:r>
            <w:r w:rsidR="008A7EEF">
              <w:rPr>
                <w:noProof/>
                <w:webHidden/>
              </w:rPr>
              <w:fldChar w:fldCharType="begin"/>
            </w:r>
            <w:r w:rsidR="008A7EEF">
              <w:rPr>
                <w:noProof/>
                <w:webHidden/>
              </w:rPr>
              <w:instrText xml:space="preserve"> PAGEREF _Toc129107419 \h </w:instrText>
            </w:r>
            <w:r w:rsidR="008A7EEF">
              <w:rPr>
                <w:noProof/>
                <w:webHidden/>
              </w:rPr>
            </w:r>
            <w:r w:rsidR="008A7EEF">
              <w:rPr>
                <w:noProof/>
                <w:webHidden/>
              </w:rPr>
              <w:fldChar w:fldCharType="separate"/>
            </w:r>
            <w:r w:rsidR="008A7EEF">
              <w:rPr>
                <w:noProof/>
                <w:webHidden/>
              </w:rPr>
              <w:t>4</w:t>
            </w:r>
            <w:r w:rsidR="008A7EEF">
              <w:rPr>
                <w:noProof/>
                <w:webHidden/>
              </w:rPr>
              <w:fldChar w:fldCharType="end"/>
            </w:r>
          </w:hyperlink>
        </w:p>
        <w:p w14:paraId="381F0E5D" w14:textId="2161EDAF" w:rsidR="008A7EEF" w:rsidRDefault="00000000">
          <w:pPr>
            <w:pStyle w:val="TOC3"/>
            <w:tabs>
              <w:tab w:val="right" w:leader="dot" w:pos="9350"/>
            </w:tabs>
            <w:rPr>
              <w:rFonts w:eastAsiaTheme="minorEastAsia" w:cstheme="minorBidi"/>
              <w:noProof/>
              <w:sz w:val="22"/>
              <w:szCs w:val="22"/>
              <w:lang w:eastAsia="zh-CN"/>
            </w:rPr>
          </w:pPr>
          <w:hyperlink w:anchor="_Toc129107420" w:history="1">
            <w:r w:rsidR="008A7EEF" w:rsidRPr="00282A3B">
              <w:rPr>
                <w:rStyle w:val="Hyperlink"/>
                <w:noProof/>
              </w:rPr>
              <w:t>Run: quality_control.py</w:t>
            </w:r>
            <w:r w:rsidR="008A7EEF">
              <w:rPr>
                <w:noProof/>
                <w:webHidden/>
              </w:rPr>
              <w:tab/>
            </w:r>
            <w:r w:rsidR="008A7EEF">
              <w:rPr>
                <w:noProof/>
                <w:webHidden/>
              </w:rPr>
              <w:fldChar w:fldCharType="begin"/>
            </w:r>
            <w:r w:rsidR="008A7EEF">
              <w:rPr>
                <w:noProof/>
                <w:webHidden/>
              </w:rPr>
              <w:instrText xml:space="preserve"> PAGEREF _Toc129107420 \h </w:instrText>
            </w:r>
            <w:r w:rsidR="008A7EEF">
              <w:rPr>
                <w:noProof/>
                <w:webHidden/>
              </w:rPr>
            </w:r>
            <w:r w:rsidR="008A7EEF">
              <w:rPr>
                <w:noProof/>
                <w:webHidden/>
              </w:rPr>
              <w:fldChar w:fldCharType="separate"/>
            </w:r>
            <w:r w:rsidR="008A7EEF">
              <w:rPr>
                <w:noProof/>
                <w:webHidden/>
              </w:rPr>
              <w:t>4</w:t>
            </w:r>
            <w:r w:rsidR="008A7EEF">
              <w:rPr>
                <w:noProof/>
                <w:webHidden/>
              </w:rPr>
              <w:fldChar w:fldCharType="end"/>
            </w:r>
          </w:hyperlink>
        </w:p>
        <w:p w14:paraId="1A76D9A2" w14:textId="3DB5FE73" w:rsidR="008A7EEF" w:rsidRDefault="00000000">
          <w:pPr>
            <w:pStyle w:val="TOC3"/>
            <w:tabs>
              <w:tab w:val="right" w:leader="dot" w:pos="9350"/>
            </w:tabs>
            <w:rPr>
              <w:rFonts w:eastAsiaTheme="minorEastAsia" w:cstheme="minorBidi"/>
              <w:noProof/>
              <w:sz w:val="22"/>
              <w:szCs w:val="22"/>
              <w:lang w:eastAsia="zh-CN"/>
            </w:rPr>
          </w:pPr>
          <w:hyperlink w:anchor="_Toc129107421" w:history="1">
            <w:r w:rsidR="008A7EEF" w:rsidRPr="00282A3B">
              <w:rPr>
                <w:rStyle w:val="Hyperlink"/>
                <w:noProof/>
              </w:rPr>
              <w:t>Function: quality_control_for_visium_data()</w:t>
            </w:r>
            <w:r w:rsidR="008A7EEF">
              <w:rPr>
                <w:noProof/>
                <w:webHidden/>
              </w:rPr>
              <w:tab/>
            </w:r>
            <w:r w:rsidR="008A7EEF">
              <w:rPr>
                <w:noProof/>
                <w:webHidden/>
              </w:rPr>
              <w:fldChar w:fldCharType="begin"/>
            </w:r>
            <w:r w:rsidR="008A7EEF">
              <w:rPr>
                <w:noProof/>
                <w:webHidden/>
              </w:rPr>
              <w:instrText xml:space="preserve"> PAGEREF _Toc129107421 \h </w:instrText>
            </w:r>
            <w:r w:rsidR="008A7EEF">
              <w:rPr>
                <w:noProof/>
                <w:webHidden/>
              </w:rPr>
            </w:r>
            <w:r w:rsidR="008A7EEF">
              <w:rPr>
                <w:noProof/>
                <w:webHidden/>
              </w:rPr>
              <w:fldChar w:fldCharType="separate"/>
            </w:r>
            <w:r w:rsidR="008A7EEF">
              <w:rPr>
                <w:noProof/>
                <w:webHidden/>
              </w:rPr>
              <w:t>4</w:t>
            </w:r>
            <w:r w:rsidR="008A7EEF">
              <w:rPr>
                <w:noProof/>
                <w:webHidden/>
              </w:rPr>
              <w:fldChar w:fldCharType="end"/>
            </w:r>
          </w:hyperlink>
        </w:p>
        <w:p w14:paraId="5C87D924" w14:textId="1AB1EEB0" w:rsidR="008A7EEF" w:rsidRDefault="00000000">
          <w:pPr>
            <w:pStyle w:val="TOC3"/>
            <w:tabs>
              <w:tab w:val="right" w:leader="dot" w:pos="9350"/>
            </w:tabs>
            <w:rPr>
              <w:rFonts w:eastAsiaTheme="minorEastAsia" w:cstheme="minorBidi"/>
              <w:noProof/>
              <w:sz w:val="22"/>
              <w:szCs w:val="22"/>
              <w:lang w:eastAsia="zh-CN"/>
            </w:rPr>
          </w:pPr>
          <w:hyperlink w:anchor="_Toc129107422" w:history="1">
            <w:r w:rsidR="008A7EEF" w:rsidRPr="00282A3B">
              <w:rPr>
                <w:rStyle w:val="Hyperlink"/>
                <w:noProof/>
              </w:rPr>
              <w:t>Params:</w:t>
            </w:r>
            <w:r w:rsidR="008A7EEF">
              <w:rPr>
                <w:noProof/>
                <w:webHidden/>
              </w:rPr>
              <w:tab/>
            </w:r>
            <w:r w:rsidR="008A7EEF">
              <w:rPr>
                <w:noProof/>
                <w:webHidden/>
              </w:rPr>
              <w:fldChar w:fldCharType="begin"/>
            </w:r>
            <w:r w:rsidR="008A7EEF">
              <w:rPr>
                <w:noProof/>
                <w:webHidden/>
              </w:rPr>
              <w:instrText xml:space="preserve"> PAGEREF _Toc129107422 \h </w:instrText>
            </w:r>
            <w:r w:rsidR="008A7EEF">
              <w:rPr>
                <w:noProof/>
                <w:webHidden/>
              </w:rPr>
            </w:r>
            <w:r w:rsidR="008A7EEF">
              <w:rPr>
                <w:noProof/>
                <w:webHidden/>
              </w:rPr>
              <w:fldChar w:fldCharType="separate"/>
            </w:r>
            <w:r w:rsidR="008A7EEF">
              <w:rPr>
                <w:noProof/>
                <w:webHidden/>
              </w:rPr>
              <w:t>4</w:t>
            </w:r>
            <w:r w:rsidR="008A7EEF">
              <w:rPr>
                <w:noProof/>
                <w:webHidden/>
              </w:rPr>
              <w:fldChar w:fldCharType="end"/>
            </w:r>
          </w:hyperlink>
        </w:p>
        <w:p w14:paraId="62A22A3E" w14:textId="00EDCDD1" w:rsidR="008A7EEF" w:rsidRDefault="00000000">
          <w:pPr>
            <w:pStyle w:val="TOC3"/>
            <w:tabs>
              <w:tab w:val="right" w:leader="dot" w:pos="9350"/>
            </w:tabs>
            <w:rPr>
              <w:rFonts w:eastAsiaTheme="minorEastAsia" w:cstheme="minorBidi"/>
              <w:noProof/>
              <w:sz w:val="22"/>
              <w:szCs w:val="22"/>
              <w:lang w:eastAsia="zh-CN"/>
            </w:rPr>
          </w:pPr>
          <w:hyperlink w:anchor="_Toc129107423" w:history="1">
            <w:r w:rsidR="008A7EEF" w:rsidRPr="00282A3B">
              <w:rPr>
                <w:rStyle w:val="Hyperlink"/>
                <w:noProof/>
              </w:rPr>
              <w:t>Script:</w:t>
            </w:r>
            <w:r w:rsidR="008A7EEF">
              <w:rPr>
                <w:noProof/>
                <w:webHidden/>
              </w:rPr>
              <w:tab/>
            </w:r>
            <w:r w:rsidR="008A7EEF">
              <w:rPr>
                <w:noProof/>
                <w:webHidden/>
              </w:rPr>
              <w:fldChar w:fldCharType="begin"/>
            </w:r>
            <w:r w:rsidR="008A7EEF">
              <w:rPr>
                <w:noProof/>
                <w:webHidden/>
              </w:rPr>
              <w:instrText xml:space="preserve"> PAGEREF _Toc129107423 \h </w:instrText>
            </w:r>
            <w:r w:rsidR="008A7EEF">
              <w:rPr>
                <w:noProof/>
                <w:webHidden/>
              </w:rPr>
            </w:r>
            <w:r w:rsidR="008A7EEF">
              <w:rPr>
                <w:noProof/>
                <w:webHidden/>
              </w:rPr>
              <w:fldChar w:fldCharType="separate"/>
            </w:r>
            <w:r w:rsidR="008A7EEF">
              <w:rPr>
                <w:noProof/>
                <w:webHidden/>
              </w:rPr>
              <w:t>4</w:t>
            </w:r>
            <w:r w:rsidR="008A7EEF">
              <w:rPr>
                <w:noProof/>
                <w:webHidden/>
              </w:rPr>
              <w:fldChar w:fldCharType="end"/>
            </w:r>
          </w:hyperlink>
        </w:p>
        <w:p w14:paraId="023B8982" w14:textId="5EACBAAC" w:rsidR="008A7EEF" w:rsidRDefault="00000000">
          <w:pPr>
            <w:pStyle w:val="TOC3"/>
            <w:tabs>
              <w:tab w:val="right" w:leader="dot" w:pos="9350"/>
            </w:tabs>
            <w:rPr>
              <w:rFonts w:eastAsiaTheme="minorEastAsia" w:cstheme="minorBidi"/>
              <w:noProof/>
              <w:sz w:val="22"/>
              <w:szCs w:val="22"/>
              <w:lang w:eastAsia="zh-CN"/>
            </w:rPr>
          </w:pPr>
          <w:hyperlink w:anchor="_Toc129107424" w:history="1">
            <w:r w:rsidR="008A7EEF" w:rsidRPr="00282A3B">
              <w:rPr>
                <w:rStyle w:val="Hyperlink"/>
                <w:noProof/>
              </w:rPr>
              <w:t>Output:</w:t>
            </w:r>
            <w:r w:rsidR="008A7EEF">
              <w:rPr>
                <w:noProof/>
                <w:webHidden/>
              </w:rPr>
              <w:tab/>
            </w:r>
            <w:r w:rsidR="008A7EEF">
              <w:rPr>
                <w:noProof/>
                <w:webHidden/>
              </w:rPr>
              <w:fldChar w:fldCharType="begin"/>
            </w:r>
            <w:r w:rsidR="008A7EEF">
              <w:rPr>
                <w:noProof/>
                <w:webHidden/>
              </w:rPr>
              <w:instrText xml:space="preserve"> PAGEREF _Toc129107424 \h </w:instrText>
            </w:r>
            <w:r w:rsidR="008A7EEF">
              <w:rPr>
                <w:noProof/>
                <w:webHidden/>
              </w:rPr>
            </w:r>
            <w:r w:rsidR="008A7EEF">
              <w:rPr>
                <w:noProof/>
                <w:webHidden/>
              </w:rPr>
              <w:fldChar w:fldCharType="separate"/>
            </w:r>
            <w:r w:rsidR="008A7EEF">
              <w:rPr>
                <w:noProof/>
                <w:webHidden/>
              </w:rPr>
              <w:t>4</w:t>
            </w:r>
            <w:r w:rsidR="008A7EEF">
              <w:rPr>
                <w:noProof/>
                <w:webHidden/>
              </w:rPr>
              <w:fldChar w:fldCharType="end"/>
            </w:r>
          </w:hyperlink>
        </w:p>
        <w:p w14:paraId="4116F2CE" w14:textId="35F1C20D" w:rsidR="008A7EEF" w:rsidRDefault="00000000">
          <w:pPr>
            <w:pStyle w:val="TOC3"/>
            <w:tabs>
              <w:tab w:val="right" w:leader="dot" w:pos="9350"/>
            </w:tabs>
            <w:rPr>
              <w:rFonts w:eastAsiaTheme="minorEastAsia" w:cstheme="minorBidi"/>
              <w:noProof/>
              <w:sz w:val="22"/>
              <w:szCs w:val="22"/>
              <w:lang w:eastAsia="zh-CN"/>
            </w:rPr>
          </w:pPr>
          <w:hyperlink w:anchor="_Toc129107425" w:history="1">
            <w:r w:rsidR="008A7EEF" w:rsidRPr="00282A3B">
              <w:rPr>
                <w:rStyle w:val="Hyperlink"/>
                <w:noProof/>
              </w:rPr>
              <w:t>Plot: tSNE plot for dataset – 3 of multiple, surrounding and other data</w:t>
            </w:r>
            <w:r w:rsidR="008A7EEF">
              <w:rPr>
                <w:noProof/>
                <w:webHidden/>
              </w:rPr>
              <w:tab/>
            </w:r>
            <w:r w:rsidR="008A7EEF">
              <w:rPr>
                <w:noProof/>
                <w:webHidden/>
              </w:rPr>
              <w:fldChar w:fldCharType="begin"/>
            </w:r>
            <w:r w:rsidR="008A7EEF">
              <w:rPr>
                <w:noProof/>
                <w:webHidden/>
              </w:rPr>
              <w:instrText xml:space="preserve"> PAGEREF _Toc129107425 \h </w:instrText>
            </w:r>
            <w:r w:rsidR="008A7EEF">
              <w:rPr>
                <w:noProof/>
                <w:webHidden/>
              </w:rPr>
            </w:r>
            <w:r w:rsidR="008A7EEF">
              <w:rPr>
                <w:noProof/>
                <w:webHidden/>
              </w:rPr>
              <w:fldChar w:fldCharType="separate"/>
            </w:r>
            <w:r w:rsidR="008A7EEF">
              <w:rPr>
                <w:noProof/>
                <w:webHidden/>
              </w:rPr>
              <w:t>5</w:t>
            </w:r>
            <w:r w:rsidR="008A7EEF">
              <w:rPr>
                <w:noProof/>
                <w:webHidden/>
              </w:rPr>
              <w:fldChar w:fldCharType="end"/>
            </w:r>
          </w:hyperlink>
        </w:p>
        <w:p w14:paraId="286D939E" w14:textId="01B458B4" w:rsidR="008A7EEF" w:rsidRDefault="00000000" w:rsidP="00BF63EE">
          <w:pPr>
            <w:pStyle w:val="TOC2"/>
            <w:rPr>
              <w:rFonts w:eastAsiaTheme="minorEastAsia" w:cstheme="minorBidi"/>
              <w:noProof/>
              <w:lang w:eastAsia="zh-CN"/>
            </w:rPr>
          </w:pPr>
          <w:hyperlink w:anchor="_Toc129107426" w:history="1">
            <w:r w:rsidR="008A7EEF" w:rsidRPr="00282A3B">
              <w:rPr>
                <w:rStyle w:val="Hyperlink"/>
                <w:noProof/>
              </w:rPr>
              <w:t>Step 4: Plotting Histograms</w:t>
            </w:r>
            <w:r w:rsidR="00417E4C">
              <w:rPr>
                <w:rStyle w:val="Hyperlink"/>
                <w:noProof/>
              </w:rPr>
              <w:t xml:space="preserve"> (to determine threshold for step 5)</w:t>
            </w:r>
            <w:r w:rsidR="008A7EEF">
              <w:rPr>
                <w:noProof/>
                <w:webHidden/>
              </w:rPr>
              <w:tab/>
            </w:r>
            <w:r w:rsidR="008A7EEF">
              <w:rPr>
                <w:noProof/>
                <w:webHidden/>
              </w:rPr>
              <w:fldChar w:fldCharType="begin"/>
            </w:r>
            <w:r w:rsidR="008A7EEF">
              <w:rPr>
                <w:noProof/>
                <w:webHidden/>
              </w:rPr>
              <w:instrText xml:space="preserve"> PAGEREF _Toc129107426 \h </w:instrText>
            </w:r>
            <w:r w:rsidR="008A7EEF">
              <w:rPr>
                <w:noProof/>
                <w:webHidden/>
              </w:rPr>
            </w:r>
            <w:r w:rsidR="008A7EEF">
              <w:rPr>
                <w:noProof/>
                <w:webHidden/>
              </w:rPr>
              <w:fldChar w:fldCharType="separate"/>
            </w:r>
            <w:r w:rsidR="008A7EEF">
              <w:rPr>
                <w:noProof/>
                <w:webHidden/>
              </w:rPr>
              <w:t>5</w:t>
            </w:r>
            <w:r w:rsidR="008A7EEF">
              <w:rPr>
                <w:noProof/>
                <w:webHidden/>
              </w:rPr>
              <w:fldChar w:fldCharType="end"/>
            </w:r>
          </w:hyperlink>
        </w:p>
        <w:p w14:paraId="0EC4E985" w14:textId="6EECABAD" w:rsidR="008A7EEF" w:rsidRDefault="00000000">
          <w:pPr>
            <w:pStyle w:val="TOC3"/>
            <w:tabs>
              <w:tab w:val="right" w:leader="dot" w:pos="9350"/>
            </w:tabs>
            <w:rPr>
              <w:rFonts w:eastAsiaTheme="minorEastAsia" w:cstheme="minorBidi"/>
              <w:noProof/>
              <w:sz w:val="22"/>
              <w:szCs w:val="22"/>
              <w:lang w:eastAsia="zh-CN"/>
            </w:rPr>
          </w:pPr>
          <w:hyperlink w:anchor="_Toc129107427" w:history="1">
            <w:r w:rsidR="008A7EEF" w:rsidRPr="00282A3B">
              <w:rPr>
                <w:rStyle w:val="Hyperlink"/>
                <w:noProof/>
              </w:rPr>
              <w:t>Run: plot_histograms.py</w:t>
            </w:r>
            <w:r w:rsidR="008A7EEF">
              <w:rPr>
                <w:noProof/>
                <w:webHidden/>
              </w:rPr>
              <w:tab/>
            </w:r>
            <w:r w:rsidR="008A7EEF">
              <w:rPr>
                <w:noProof/>
                <w:webHidden/>
              </w:rPr>
              <w:fldChar w:fldCharType="begin"/>
            </w:r>
            <w:r w:rsidR="008A7EEF">
              <w:rPr>
                <w:noProof/>
                <w:webHidden/>
              </w:rPr>
              <w:instrText xml:space="preserve"> PAGEREF _Toc129107427 \h </w:instrText>
            </w:r>
            <w:r w:rsidR="008A7EEF">
              <w:rPr>
                <w:noProof/>
                <w:webHidden/>
              </w:rPr>
            </w:r>
            <w:r w:rsidR="008A7EEF">
              <w:rPr>
                <w:noProof/>
                <w:webHidden/>
              </w:rPr>
              <w:fldChar w:fldCharType="separate"/>
            </w:r>
            <w:r w:rsidR="008A7EEF">
              <w:rPr>
                <w:noProof/>
                <w:webHidden/>
              </w:rPr>
              <w:t>5</w:t>
            </w:r>
            <w:r w:rsidR="008A7EEF">
              <w:rPr>
                <w:noProof/>
                <w:webHidden/>
              </w:rPr>
              <w:fldChar w:fldCharType="end"/>
            </w:r>
          </w:hyperlink>
        </w:p>
        <w:p w14:paraId="333F53FB" w14:textId="6469C680" w:rsidR="008A7EEF" w:rsidRDefault="00000000">
          <w:pPr>
            <w:pStyle w:val="TOC3"/>
            <w:tabs>
              <w:tab w:val="right" w:leader="dot" w:pos="9350"/>
            </w:tabs>
            <w:rPr>
              <w:rFonts w:eastAsiaTheme="minorEastAsia" w:cstheme="minorBidi"/>
              <w:noProof/>
              <w:sz w:val="22"/>
              <w:szCs w:val="22"/>
              <w:lang w:eastAsia="zh-CN"/>
            </w:rPr>
          </w:pPr>
          <w:hyperlink w:anchor="_Toc129107428" w:history="1">
            <w:r w:rsidR="008A7EEF" w:rsidRPr="00282A3B">
              <w:rPr>
                <w:rStyle w:val="Hyperlink"/>
                <w:noProof/>
              </w:rPr>
              <w:t>Function: generate_hist_plot()</w:t>
            </w:r>
            <w:r w:rsidR="008A7EEF">
              <w:rPr>
                <w:noProof/>
                <w:webHidden/>
              </w:rPr>
              <w:tab/>
            </w:r>
            <w:r w:rsidR="008A7EEF">
              <w:rPr>
                <w:noProof/>
                <w:webHidden/>
              </w:rPr>
              <w:fldChar w:fldCharType="begin"/>
            </w:r>
            <w:r w:rsidR="008A7EEF">
              <w:rPr>
                <w:noProof/>
                <w:webHidden/>
              </w:rPr>
              <w:instrText xml:space="preserve"> PAGEREF _Toc129107428 \h </w:instrText>
            </w:r>
            <w:r w:rsidR="008A7EEF">
              <w:rPr>
                <w:noProof/>
                <w:webHidden/>
              </w:rPr>
            </w:r>
            <w:r w:rsidR="008A7EEF">
              <w:rPr>
                <w:noProof/>
                <w:webHidden/>
              </w:rPr>
              <w:fldChar w:fldCharType="separate"/>
            </w:r>
            <w:r w:rsidR="008A7EEF">
              <w:rPr>
                <w:noProof/>
                <w:webHidden/>
              </w:rPr>
              <w:t>5</w:t>
            </w:r>
            <w:r w:rsidR="008A7EEF">
              <w:rPr>
                <w:noProof/>
                <w:webHidden/>
              </w:rPr>
              <w:fldChar w:fldCharType="end"/>
            </w:r>
          </w:hyperlink>
        </w:p>
        <w:p w14:paraId="1F8594A9" w14:textId="21C3E9FA" w:rsidR="008A7EEF" w:rsidRDefault="00000000">
          <w:pPr>
            <w:pStyle w:val="TOC3"/>
            <w:tabs>
              <w:tab w:val="right" w:leader="dot" w:pos="9350"/>
            </w:tabs>
            <w:rPr>
              <w:rFonts w:eastAsiaTheme="minorEastAsia" w:cstheme="minorBidi"/>
              <w:noProof/>
              <w:sz w:val="22"/>
              <w:szCs w:val="22"/>
              <w:lang w:eastAsia="zh-CN"/>
            </w:rPr>
          </w:pPr>
          <w:hyperlink w:anchor="_Toc129107429" w:history="1">
            <w:r w:rsidR="008A7EEF" w:rsidRPr="00282A3B">
              <w:rPr>
                <w:rStyle w:val="Hyperlink"/>
                <w:noProof/>
              </w:rPr>
              <w:t>Params:</w:t>
            </w:r>
            <w:r w:rsidR="008A7EEF">
              <w:rPr>
                <w:noProof/>
                <w:webHidden/>
              </w:rPr>
              <w:tab/>
            </w:r>
            <w:r w:rsidR="008A7EEF">
              <w:rPr>
                <w:noProof/>
                <w:webHidden/>
              </w:rPr>
              <w:fldChar w:fldCharType="begin"/>
            </w:r>
            <w:r w:rsidR="008A7EEF">
              <w:rPr>
                <w:noProof/>
                <w:webHidden/>
              </w:rPr>
              <w:instrText xml:space="preserve"> PAGEREF _Toc129107429 \h </w:instrText>
            </w:r>
            <w:r w:rsidR="008A7EEF">
              <w:rPr>
                <w:noProof/>
                <w:webHidden/>
              </w:rPr>
            </w:r>
            <w:r w:rsidR="008A7EEF">
              <w:rPr>
                <w:noProof/>
                <w:webHidden/>
              </w:rPr>
              <w:fldChar w:fldCharType="separate"/>
            </w:r>
            <w:r w:rsidR="008A7EEF">
              <w:rPr>
                <w:noProof/>
                <w:webHidden/>
              </w:rPr>
              <w:t>6</w:t>
            </w:r>
            <w:r w:rsidR="008A7EEF">
              <w:rPr>
                <w:noProof/>
                <w:webHidden/>
              </w:rPr>
              <w:fldChar w:fldCharType="end"/>
            </w:r>
          </w:hyperlink>
        </w:p>
        <w:p w14:paraId="62A4CE04" w14:textId="5689557C" w:rsidR="008A7EEF" w:rsidRDefault="00000000">
          <w:pPr>
            <w:pStyle w:val="TOC3"/>
            <w:tabs>
              <w:tab w:val="right" w:leader="dot" w:pos="9350"/>
            </w:tabs>
            <w:rPr>
              <w:rFonts w:eastAsiaTheme="minorEastAsia" w:cstheme="minorBidi"/>
              <w:noProof/>
              <w:sz w:val="22"/>
              <w:szCs w:val="22"/>
              <w:lang w:eastAsia="zh-CN"/>
            </w:rPr>
          </w:pPr>
          <w:hyperlink w:anchor="_Toc129107430" w:history="1">
            <w:r w:rsidR="008A7EEF" w:rsidRPr="00282A3B">
              <w:rPr>
                <w:rStyle w:val="Hyperlink"/>
                <w:noProof/>
              </w:rPr>
              <w:t>Script:</w:t>
            </w:r>
            <w:r w:rsidR="008A7EEF">
              <w:rPr>
                <w:noProof/>
                <w:webHidden/>
              </w:rPr>
              <w:tab/>
            </w:r>
            <w:r w:rsidR="008A7EEF">
              <w:rPr>
                <w:noProof/>
                <w:webHidden/>
              </w:rPr>
              <w:fldChar w:fldCharType="begin"/>
            </w:r>
            <w:r w:rsidR="008A7EEF">
              <w:rPr>
                <w:noProof/>
                <w:webHidden/>
              </w:rPr>
              <w:instrText xml:space="preserve"> PAGEREF _Toc129107430 \h </w:instrText>
            </w:r>
            <w:r w:rsidR="008A7EEF">
              <w:rPr>
                <w:noProof/>
                <w:webHidden/>
              </w:rPr>
            </w:r>
            <w:r w:rsidR="008A7EEF">
              <w:rPr>
                <w:noProof/>
                <w:webHidden/>
              </w:rPr>
              <w:fldChar w:fldCharType="separate"/>
            </w:r>
            <w:r w:rsidR="008A7EEF">
              <w:rPr>
                <w:noProof/>
                <w:webHidden/>
              </w:rPr>
              <w:t>6</w:t>
            </w:r>
            <w:r w:rsidR="008A7EEF">
              <w:rPr>
                <w:noProof/>
                <w:webHidden/>
              </w:rPr>
              <w:fldChar w:fldCharType="end"/>
            </w:r>
          </w:hyperlink>
        </w:p>
        <w:p w14:paraId="67805940" w14:textId="49E06B12" w:rsidR="008A7EEF" w:rsidRDefault="00000000">
          <w:pPr>
            <w:pStyle w:val="TOC3"/>
            <w:tabs>
              <w:tab w:val="right" w:leader="dot" w:pos="9350"/>
            </w:tabs>
            <w:rPr>
              <w:rFonts w:eastAsiaTheme="minorEastAsia" w:cstheme="minorBidi"/>
              <w:noProof/>
              <w:sz w:val="22"/>
              <w:szCs w:val="22"/>
              <w:lang w:eastAsia="zh-CN"/>
            </w:rPr>
          </w:pPr>
          <w:hyperlink w:anchor="_Toc129107431" w:history="1">
            <w:r w:rsidR="008A7EEF" w:rsidRPr="00282A3B">
              <w:rPr>
                <w:rStyle w:val="Hyperlink"/>
                <w:noProof/>
              </w:rPr>
              <w:t>Output:</w:t>
            </w:r>
            <w:r w:rsidR="008A7EEF">
              <w:rPr>
                <w:noProof/>
                <w:webHidden/>
              </w:rPr>
              <w:tab/>
            </w:r>
            <w:r w:rsidR="008A7EEF">
              <w:rPr>
                <w:noProof/>
                <w:webHidden/>
              </w:rPr>
              <w:fldChar w:fldCharType="begin"/>
            </w:r>
            <w:r w:rsidR="008A7EEF">
              <w:rPr>
                <w:noProof/>
                <w:webHidden/>
              </w:rPr>
              <w:instrText xml:space="preserve"> PAGEREF _Toc129107431 \h </w:instrText>
            </w:r>
            <w:r w:rsidR="008A7EEF">
              <w:rPr>
                <w:noProof/>
                <w:webHidden/>
              </w:rPr>
            </w:r>
            <w:r w:rsidR="008A7EEF">
              <w:rPr>
                <w:noProof/>
                <w:webHidden/>
              </w:rPr>
              <w:fldChar w:fldCharType="separate"/>
            </w:r>
            <w:r w:rsidR="008A7EEF">
              <w:rPr>
                <w:noProof/>
                <w:webHidden/>
              </w:rPr>
              <w:t>6</w:t>
            </w:r>
            <w:r w:rsidR="008A7EEF">
              <w:rPr>
                <w:noProof/>
                <w:webHidden/>
              </w:rPr>
              <w:fldChar w:fldCharType="end"/>
            </w:r>
          </w:hyperlink>
        </w:p>
        <w:p w14:paraId="41ECD85F" w14:textId="2A76E9D8" w:rsidR="008A7EEF" w:rsidRDefault="00000000">
          <w:pPr>
            <w:pStyle w:val="TOC3"/>
            <w:tabs>
              <w:tab w:val="right" w:leader="dot" w:pos="9350"/>
            </w:tabs>
            <w:rPr>
              <w:rFonts w:eastAsiaTheme="minorEastAsia" w:cstheme="minorBidi"/>
              <w:noProof/>
              <w:sz w:val="22"/>
              <w:szCs w:val="22"/>
              <w:lang w:eastAsia="zh-CN"/>
            </w:rPr>
          </w:pPr>
          <w:hyperlink w:anchor="_Toc129107432" w:history="1">
            <w:r w:rsidR="008A7EEF" w:rsidRPr="00282A3B">
              <w:rPr>
                <w:rStyle w:val="Hyperlink"/>
                <w:noProof/>
              </w:rPr>
              <w:t>Plot: Histogram plot for dataset -7 of Single and Multiple neurons;</w:t>
            </w:r>
            <w:r w:rsidR="008A7EEF">
              <w:rPr>
                <w:noProof/>
                <w:webHidden/>
              </w:rPr>
              <w:tab/>
            </w:r>
            <w:r w:rsidR="008A7EEF">
              <w:rPr>
                <w:noProof/>
                <w:webHidden/>
              </w:rPr>
              <w:fldChar w:fldCharType="begin"/>
            </w:r>
            <w:r w:rsidR="008A7EEF">
              <w:rPr>
                <w:noProof/>
                <w:webHidden/>
              </w:rPr>
              <w:instrText xml:space="preserve"> PAGEREF _Toc129107432 \h </w:instrText>
            </w:r>
            <w:r w:rsidR="008A7EEF">
              <w:rPr>
                <w:noProof/>
                <w:webHidden/>
              </w:rPr>
            </w:r>
            <w:r w:rsidR="008A7EEF">
              <w:rPr>
                <w:noProof/>
                <w:webHidden/>
              </w:rPr>
              <w:fldChar w:fldCharType="separate"/>
            </w:r>
            <w:r w:rsidR="008A7EEF">
              <w:rPr>
                <w:noProof/>
                <w:webHidden/>
              </w:rPr>
              <w:t>6</w:t>
            </w:r>
            <w:r w:rsidR="008A7EEF">
              <w:rPr>
                <w:noProof/>
                <w:webHidden/>
              </w:rPr>
              <w:fldChar w:fldCharType="end"/>
            </w:r>
          </w:hyperlink>
        </w:p>
        <w:p w14:paraId="36359279" w14:textId="2FCBB2C3" w:rsidR="008A7EEF" w:rsidRDefault="00000000" w:rsidP="00BF63EE">
          <w:pPr>
            <w:pStyle w:val="TOC2"/>
            <w:rPr>
              <w:rFonts w:eastAsiaTheme="minorEastAsia" w:cstheme="minorBidi"/>
              <w:noProof/>
              <w:lang w:eastAsia="zh-CN"/>
            </w:rPr>
          </w:pPr>
          <w:hyperlink w:anchor="_Toc129107433" w:history="1">
            <w:r w:rsidR="008A7EEF" w:rsidRPr="00282A3B">
              <w:rPr>
                <w:rStyle w:val="Hyperlink"/>
                <w:noProof/>
              </w:rPr>
              <w:t>Step 5: Removing the Barcodes with low expression</w:t>
            </w:r>
            <w:r w:rsidR="00417E4C">
              <w:rPr>
                <w:rStyle w:val="Hyperlink"/>
                <w:noProof/>
              </w:rPr>
              <w:t xml:space="preserve"> and SNAP25=0</w:t>
            </w:r>
            <w:r w:rsidR="008A7EEF">
              <w:rPr>
                <w:noProof/>
                <w:webHidden/>
              </w:rPr>
              <w:tab/>
            </w:r>
            <w:r w:rsidR="008A7EEF">
              <w:rPr>
                <w:noProof/>
                <w:webHidden/>
              </w:rPr>
              <w:fldChar w:fldCharType="begin"/>
            </w:r>
            <w:r w:rsidR="008A7EEF">
              <w:rPr>
                <w:noProof/>
                <w:webHidden/>
              </w:rPr>
              <w:instrText xml:space="preserve"> PAGEREF _Toc129107433 \h </w:instrText>
            </w:r>
            <w:r w:rsidR="008A7EEF">
              <w:rPr>
                <w:noProof/>
                <w:webHidden/>
              </w:rPr>
            </w:r>
            <w:r w:rsidR="008A7EEF">
              <w:rPr>
                <w:noProof/>
                <w:webHidden/>
              </w:rPr>
              <w:fldChar w:fldCharType="separate"/>
            </w:r>
            <w:r w:rsidR="008A7EEF">
              <w:rPr>
                <w:noProof/>
                <w:webHidden/>
              </w:rPr>
              <w:t>6</w:t>
            </w:r>
            <w:r w:rsidR="008A7EEF">
              <w:rPr>
                <w:noProof/>
                <w:webHidden/>
              </w:rPr>
              <w:fldChar w:fldCharType="end"/>
            </w:r>
          </w:hyperlink>
        </w:p>
        <w:p w14:paraId="4040FD41" w14:textId="31FCD073" w:rsidR="008A7EEF" w:rsidRDefault="00000000">
          <w:pPr>
            <w:pStyle w:val="TOC3"/>
            <w:tabs>
              <w:tab w:val="right" w:leader="dot" w:pos="9350"/>
            </w:tabs>
            <w:rPr>
              <w:rFonts w:eastAsiaTheme="minorEastAsia" w:cstheme="minorBidi"/>
              <w:noProof/>
              <w:sz w:val="22"/>
              <w:szCs w:val="22"/>
              <w:lang w:eastAsia="zh-CN"/>
            </w:rPr>
          </w:pPr>
          <w:hyperlink w:anchor="_Toc129107434" w:history="1">
            <w:r w:rsidR="008A7EEF" w:rsidRPr="00282A3B">
              <w:rPr>
                <w:rStyle w:val="Hyperlink"/>
                <w:noProof/>
              </w:rPr>
              <w:t>Run: remove_barcodes_low_expr.py</w:t>
            </w:r>
            <w:r w:rsidR="008A7EEF">
              <w:rPr>
                <w:noProof/>
                <w:webHidden/>
              </w:rPr>
              <w:tab/>
            </w:r>
            <w:r w:rsidR="008A7EEF">
              <w:rPr>
                <w:noProof/>
                <w:webHidden/>
              </w:rPr>
              <w:fldChar w:fldCharType="begin"/>
            </w:r>
            <w:r w:rsidR="008A7EEF">
              <w:rPr>
                <w:noProof/>
                <w:webHidden/>
              </w:rPr>
              <w:instrText xml:space="preserve"> PAGEREF _Toc129107434 \h </w:instrText>
            </w:r>
            <w:r w:rsidR="008A7EEF">
              <w:rPr>
                <w:noProof/>
                <w:webHidden/>
              </w:rPr>
            </w:r>
            <w:r w:rsidR="008A7EEF">
              <w:rPr>
                <w:noProof/>
                <w:webHidden/>
              </w:rPr>
              <w:fldChar w:fldCharType="separate"/>
            </w:r>
            <w:r w:rsidR="008A7EEF">
              <w:rPr>
                <w:noProof/>
                <w:webHidden/>
              </w:rPr>
              <w:t>6</w:t>
            </w:r>
            <w:r w:rsidR="008A7EEF">
              <w:rPr>
                <w:noProof/>
                <w:webHidden/>
              </w:rPr>
              <w:fldChar w:fldCharType="end"/>
            </w:r>
          </w:hyperlink>
        </w:p>
        <w:p w14:paraId="18408387" w14:textId="09AD0B16" w:rsidR="008A7EEF" w:rsidRDefault="00000000">
          <w:pPr>
            <w:pStyle w:val="TOC3"/>
            <w:tabs>
              <w:tab w:val="right" w:leader="dot" w:pos="9350"/>
            </w:tabs>
            <w:rPr>
              <w:rFonts w:eastAsiaTheme="minorEastAsia" w:cstheme="minorBidi"/>
              <w:noProof/>
              <w:sz w:val="22"/>
              <w:szCs w:val="22"/>
              <w:lang w:eastAsia="zh-CN"/>
            </w:rPr>
          </w:pPr>
          <w:hyperlink w:anchor="_Toc129107435" w:history="1">
            <w:r w:rsidR="008A7EEF" w:rsidRPr="00282A3B">
              <w:rPr>
                <w:rStyle w:val="Hyperlink"/>
                <w:noProof/>
              </w:rPr>
              <w:t>Function: remove_barcodes_with_low_expression()</w:t>
            </w:r>
            <w:r w:rsidR="008A7EEF">
              <w:rPr>
                <w:noProof/>
                <w:webHidden/>
              </w:rPr>
              <w:tab/>
            </w:r>
            <w:r w:rsidR="008A7EEF">
              <w:rPr>
                <w:noProof/>
                <w:webHidden/>
              </w:rPr>
              <w:fldChar w:fldCharType="begin"/>
            </w:r>
            <w:r w:rsidR="008A7EEF">
              <w:rPr>
                <w:noProof/>
                <w:webHidden/>
              </w:rPr>
              <w:instrText xml:space="preserve"> PAGEREF _Toc129107435 \h </w:instrText>
            </w:r>
            <w:r w:rsidR="008A7EEF">
              <w:rPr>
                <w:noProof/>
                <w:webHidden/>
              </w:rPr>
            </w:r>
            <w:r w:rsidR="008A7EEF">
              <w:rPr>
                <w:noProof/>
                <w:webHidden/>
              </w:rPr>
              <w:fldChar w:fldCharType="separate"/>
            </w:r>
            <w:r w:rsidR="008A7EEF">
              <w:rPr>
                <w:noProof/>
                <w:webHidden/>
              </w:rPr>
              <w:t>6</w:t>
            </w:r>
            <w:r w:rsidR="008A7EEF">
              <w:rPr>
                <w:noProof/>
                <w:webHidden/>
              </w:rPr>
              <w:fldChar w:fldCharType="end"/>
            </w:r>
          </w:hyperlink>
        </w:p>
        <w:p w14:paraId="7E028E82" w14:textId="639332FA" w:rsidR="008A7EEF" w:rsidRDefault="00000000">
          <w:pPr>
            <w:pStyle w:val="TOC3"/>
            <w:tabs>
              <w:tab w:val="right" w:leader="dot" w:pos="9350"/>
            </w:tabs>
            <w:rPr>
              <w:rFonts w:eastAsiaTheme="minorEastAsia" w:cstheme="minorBidi"/>
              <w:noProof/>
              <w:sz w:val="22"/>
              <w:szCs w:val="22"/>
              <w:lang w:eastAsia="zh-CN"/>
            </w:rPr>
          </w:pPr>
          <w:hyperlink w:anchor="_Toc129107436" w:history="1">
            <w:r w:rsidR="008A7EEF" w:rsidRPr="00282A3B">
              <w:rPr>
                <w:rStyle w:val="Hyperlink"/>
                <w:noProof/>
              </w:rPr>
              <w:t>Params:</w:t>
            </w:r>
            <w:r w:rsidR="008A7EEF">
              <w:rPr>
                <w:noProof/>
                <w:webHidden/>
              </w:rPr>
              <w:tab/>
            </w:r>
            <w:r w:rsidR="008A7EEF">
              <w:rPr>
                <w:noProof/>
                <w:webHidden/>
              </w:rPr>
              <w:fldChar w:fldCharType="begin"/>
            </w:r>
            <w:r w:rsidR="008A7EEF">
              <w:rPr>
                <w:noProof/>
                <w:webHidden/>
              </w:rPr>
              <w:instrText xml:space="preserve"> PAGEREF _Toc129107436 \h </w:instrText>
            </w:r>
            <w:r w:rsidR="008A7EEF">
              <w:rPr>
                <w:noProof/>
                <w:webHidden/>
              </w:rPr>
            </w:r>
            <w:r w:rsidR="008A7EEF">
              <w:rPr>
                <w:noProof/>
                <w:webHidden/>
              </w:rPr>
              <w:fldChar w:fldCharType="separate"/>
            </w:r>
            <w:r w:rsidR="008A7EEF">
              <w:rPr>
                <w:noProof/>
                <w:webHidden/>
              </w:rPr>
              <w:t>7</w:t>
            </w:r>
            <w:r w:rsidR="008A7EEF">
              <w:rPr>
                <w:noProof/>
                <w:webHidden/>
              </w:rPr>
              <w:fldChar w:fldCharType="end"/>
            </w:r>
          </w:hyperlink>
        </w:p>
        <w:p w14:paraId="43220178" w14:textId="69A07B43" w:rsidR="008A7EEF" w:rsidRDefault="00000000">
          <w:pPr>
            <w:pStyle w:val="TOC3"/>
            <w:tabs>
              <w:tab w:val="right" w:leader="dot" w:pos="9350"/>
            </w:tabs>
            <w:rPr>
              <w:rFonts w:eastAsiaTheme="minorEastAsia" w:cstheme="minorBidi"/>
              <w:noProof/>
              <w:sz w:val="22"/>
              <w:szCs w:val="22"/>
              <w:lang w:eastAsia="zh-CN"/>
            </w:rPr>
          </w:pPr>
          <w:hyperlink w:anchor="_Toc129107437" w:history="1">
            <w:r w:rsidR="008A7EEF" w:rsidRPr="00282A3B">
              <w:rPr>
                <w:rStyle w:val="Hyperlink"/>
                <w:noProof/>
              </w:rPr>
              <w:t>Script:</w:t>
            </w:r>
            <w:r w:rsidR="008A7EEF">
              <w:rPr>
                <w:noProof/>
                <w:webHidden/>
              </w:rPr>
              <w:tab/>
            </w:r>
            <w:r w:rsidR="008A7EEF">
              <w:rPr>
                <w:noProof/>
                <w:webHidden/>
              </w:rPr>
              <w:fldChar w:fldCharType="begin"/>
            </w:r>
            <w:r w:rsidR="008A7EEF">
              <w:rPr>
                <w:noProof/>
                <w:webHidden/>
              </w:rPr>
              <w:instrText xml:space="preserve"> PAGEREF _Toc129107437 \h </w:instrText>
            </w:r>
            <w:r w:rsidR="008A7EEF">
              <w:rPr>
                <w:noProof/>
                <w:webHidden/>
              </w:rPr>
            </w:r>
            <w:r w:rsidR="008A7EEF">
              <w:rPr>
                <w:noProof/>
                <w:webHidden/>
              </w:rPr>
              <w:fldChar w:fldCharType="separate"/>
            </w:r>
            <w:r w:rsidR="008A7EEF">
              <w:rPr>
                <w:noProof/>
                <w:webHidden/>
              </w:rPr>
              <w:t>7</w:t>
            </w:r>
            <w:r w:rsidR="008A7EEF">
              <w:rPr>
                <w:noProof/>
                <w:webHidden/>
              </w:rPr>
              <w:fldChar w:fldCharType="end"/>
            </w:r>
          </w:hyperlink>
        </w:p>
        <w:p w14:paraId="0A9F3655" w14:textId="5118AA63" w:rsidR="008A7EEF" w:rsidRDefault="00000000">
          <w:pPr>
            <w:pStyle w:val="TOC3"/>
            <w:tabs>
              <w:tab w:val="right" w:leader="dot" w:pos="9350"/>
            </w:tabs>
            <w:rPr>
              <w:rFonts w:eastAsiaTheme="minorEastAsia" w:cstheme="minorBidi"/>
              <w:noProof/>
              <w:sz w:val="22"/>
              <w:szCs w:val="22"/>
              <w:lang w:eastAsia="zh-CN"/>
            </w:rPr>
          </w:pPr>
          <w:hyperlink w:anchor="_Toc129107438" w:history="1">
            <w:r w:rsidR="008A7EEF" w:rsidRPr="00282A3B">
              <w:rPr>
                <w:rStyle w:val="Hyperlink"/>
                <w:noProof/>
              </w:rPr>
              <w:t>Output:</w:t>
            </w:r>
            <w:r w:rsidR="008A7EEF">
              <w:rPr>
                <w:noProof/>
                <w:webHidden/>
              </w:rPr>
              <w:tab/>
            </w:r>
            <w:r w:rsidR="008A7EEF">
              <w:rPr>
                <w:noProof/>
                <w:webHidden/>
              </w:rPr>
              <w:fldChar w:fldCharType="begin"/>
            </w:r>
            <w:r w:rsidR="008A7EEF">
              <w:rPr>
                <w:noProof/>
                <w:webHidden/>
              </w:rPr>
              <w:instrText xml:space="preserve"> PAGEREF _Toc129107438 \h </w:instrText>
            </w:r>
            <w:r w:rsidR="008A7EEF">
              <w:rPr>
                <w:noProof/>
                <w:webHidden/>
              </w:rPr>
            </w:r>
            <w:r w:rsidR="008A7EEF">
              <w:rPr>
                <w:noProof/>
                <w:webHidden/>
              </w:rPr>
              <w:fldChar w:fldCharType="separate"/>
            </w:r>
            <w:r w:rsidR="008A7EEF">
              <w:rPr>
                <w:noProof/>
                <w:webHidden/>
              </w:rPr>
              <w:t>7</w:t>
            </w:r>
            <w:r w:rsidR="008A7EEF">
              <w:rPr>
                <w:noProof/>
                <w:webHidden/>
              </w:rPr>
              <w:fldChar w:fldCharType="end"/>
            </w:r>
          </w:hyperlink>
        </w:p>
        <w:p w14:paraId="01C159E1" w14:textId="78BAE31A" w:rsidR="0005334E" w:rsidRDefault="003D42FD" w:rsidP="00E51353">
          <w:r>
            <w:rPr>
              <w:b/>
              <w:bCs/>
              <w:noProof/>
            </w:rPr>
            <w:fldChar w:fldCharType="end"/>
          </w:r>
        </w:p>
      </w:sdtContent>
    </w:sdt>
    <w:p w14:paraId="63E79C2B" w14:textId="2B768B25" w:rsidR="004C275F" w:rsidRDefault="004C275F" w:rsidP="00D92BE3">
      <w:pPr>
        <w:pStyle w:val="Heading1"/>
      </w:pPr>
      <w:bookmarkStart w:id="0" w:name="_Toc129107406"/>
    </w:p>
    <w:p w14:paraId="7DC4DCB6" w14:textId="04541CE5" w:rsidR="004C275F" w:rsidRDefault="004C275F" w:rsidP="004C275F"/>
    <w:p w14:paraId="29E52A86" w14:textId="579D2C66" w:rsidR="004C275F" w:rsidRDefault="004C275F" w:rsidP="004C275F"/>
    <w:p w14:paraId="43BD171A" w14:textId="482C1650" w:rsidR="004C275F" w:rsidRDefault="004C275F" w:rsidP="004C275F"/>
    <w:p w14:paraId="3C89D72B" w14:textId="2147DDE4" w:rsidR="00DA2590" w:rsidRDefault="00DA2590" w:rsidP="00D92BE3">
      <w:pPr>
        <w:pStyle w:val="Heading1"/>
      </w:pPr>
    </w:p>
    <w:p w14:paraId="5D1844C0" w14:textId="77777777" w:rsidR="00DA2590" w:rsidRPr="00DA2590" w:rsidRDefault="00DA2590" w:rsidP="00DA2590"/>
    <w:p w14:paraId="669CA10A" w14:textId="3D032406" w:rsidR="0005334E" w:rsidRDefault="00D92BE3" w:rsidP="00D92BE3">
      <w:pPr>
        <w:pStyle w:val="Heading1"/>
      </w:pPr>
      <w:r>
        <w:lastRenderedPageBreak/>
        <w:t>Visium Spatial Transcriptomics</w:t>
      </w:r>
      <w:bookmarkEnd w:id="0"/>
    </w:p>
    <w:p w14:paraId="44B18EA6" w14:textId="455B8DBC" w:rsidR="00E51353" w:rsidRDefault="00112287" w:rsidP="00E51353">
      <w:r>
        <w:t>Flow diagram of the steps being performed in the tool.</w:t>
      </w:r>
    </w:p>
    <w:p w14:paraId="2EBCC570" w14:textId="4974B16E" w:rsidR="00112287" w:rsidRDefault="00112287" w:rsidP="00E51353"/>
    <w:p w14:paraId="61D59F0A" w14:textId="64F0E9D8" w:rsidR="00112287" w:rsidRDefault="00112287" w:rsidP="00E51353">
      <w:r>
        <w:rPr>
          <w:noProof/>
        </w:rPr>
        <mc:AlternateContent>
          <mc:Choice Requires="wps">
            <w:drawing>
              <wp:anchor distT="0" distB="0" distL="114300" distR="114300" simplePos="0" relativeHeight="251665408" behindDoc="0" locked="0" layoutInCell="1" allowOverlap="1" wp14:anchorId="66E9B636" wp14:editId="1AFAD49F">
                <wp:simplePos x="0" y="0"/>
                <wp:positionH relativeFrom="column">
                  <wp:posOffset>4800600</wp:posOffset>
                </wp:positionH>
                <wp:positionV relativeFrom="paragraph">
                  <wp:posOffset>7034</wp:posOffset>
                </wp:positionV>
                <wp:extent cx="1310054" cy="386715"/>
                <wp:effectExtent l="0" t="0" r="10795" b="6985"/>
                <wp:wrapNone/>
                <wp:docPr id="9" name="Rounded Rectangle 9"/>
                <wp:cNvGraphicFramePr/>
                <a:graphic xmlns:a="http://schemas.openxmlformats.org/drawingml/2006/main">
                  <a:graphicData uri="http://schemas.microsoft.com/office/word/2010/wordprocessingShape">
                    <wps:wsp>
                      <wps:cNvSpPr/>
                      <wps:spPr>
                        <a:xfrm>
                          <a:off x="0" y="0"/>
                          <a:ext cx="1310054" cy="38671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3E4E20" w14:textId="28F8AB42" w:rsidR="00112287" w:rsidRDefault="00112287" w:rsidP="00112287">
                            <w:pPr>
                              <w:jc w:val="center"/>
                            </w:pPr>
                            <w:r>
                              <w:t>Histogram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E9B636" id="Rounded Rectangle 9" o:spid="_x0000_s1026" style="position:absolute;margin-left:378pt;margin-top:.55pt;width:103.15pt;height:30.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" fillcolor="#ffc000 [3207]" strokecolor="#7f5f00 [1607]" strokeweight="1pt">
                <v:stroke joinstyle="miter"/>
                <v:textbox>
                  <w:txbxContent>
                    <w:p w14:paraId="7A3E4E20" w14:textId="28F8AB42" w:rsidR="00112287" w:rsidRDefault="00112287" w:rsidP="00112287">
                      <w:pPr>
                        <w:jc w:val="center"/>
                      </w:pPr>
                      <w:r>
                        <w:t>Histogram plots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B1B2DAB" wp14:editId="7B4A7E6B">
                <wp:simplePos x="0" y="0"/>
                <wp:positionH relativeFrom="column">
                  <wp:posOffset>3323492</wp:posOffset>
                </wp:positionH>
                <wp:positionV relativeFrom="paragraph">
                  <wp:posOffset>7034</wp:posOffset>
                </wp:positionV>
                <wp:extent cx="1010920" cy="712177"/>
                <wp:effectExtent l="0" t="0" r="17780" b="12065"/>
                <wp:wrapNone/>
                <wp:docPr id="8" name="Rounded Rectangle 8"/>
                <wp:cNvGraphicFramePr/>
                <a:graphic xmlns:a="http://schemas.openxmlformats.org/drawingml/2006/main">
                  <a:graphicData uri="http://schemas.microsoft.com/office/word/2010/wordprocessingShape">
                    <wps:wsp>
                      <wps:cNvSpPr/>
                      <wps:spPr>
                        <a:xfrm>
                          <a:off x="0" y="0"/>
                          <a:ext cx="1010920" cy="71217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BC30FB" w14:textId="1DB9C86B" w:rsidR="00112287" w:rsidRDefault="00112287" w:rsidP="00112287">
                            <w:pPr>
                              <w:jc w:val="center"/>
                            </w:pPr>
                            <w:r>
                              <w:t>Quality Control and tSNE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1B2DAB" id="Rounded Rectangle 8" o:spid="_x0000_s1027" style="position:absolute;margin-left:261.7pt;margin-top:.55pt;width:79.6pt;height:5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" fillcolor="#ffc000 [3207]" strokecolor="#7f5f00 [1607]" strokeweight="1pt">
                <v:stroke joinstyle="miter"/>
                <v:textbox>
                  <w:txbxContent>
                    <w:p w14:paraId="15BC30FB" w14:textId="1DB9C86B" w:rsidR="00112287" w:rsidRDefault="00112287" w:rsidP="00112287">
                      <w:pPr>
                        <w:jc w:val="center"/>
                      </w:pPr>
                      <w:r>
                        <w:t>Quality Control and tSNE plots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037BA6BA" wp14:editId="3C42C42E">
                <wp:simplePos x="0" y="0"/>
                <wp:positionH relativeFrom="column">
                  <wp:posOffset>1494692</wp:posOffset>
                </wp:positionH>
                <wp:positionV relativeFrom="paragraph">
                  <wp:posOffset>15826</wp:posOffset>
                </wp:positionV>
                <wp:extent cx="1063870" cy="1168400"/>
                <wp:effectExtent l="0" t="0" r="15875" b="12700"/>
                <wp:wrapNone/>
                <wp:docPr id="3" name="Rounded Rectangle 3"/>
                <wp:cNvGraphicFramePr/>
                <a:graphic xmlns:a="http://schemas.openxmlformats.org/drawingml/2006/main">
                  <a:graphicData uri="http://schemas.microsoft.com/office/word/2010/wordprocessingShape">
                    <wps:wsp>
                      <wps:cNvSpPr/>
                      <wps:spPr>
                        <a:xfrm>
                          <a:off x="0" y="0"/>
                          <a:ext cx="1063870" cy="11684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6788427" w14:textId="3A427939" w:rsidR="00112287" w:rsidRDefault="00112287" w:rsidP="00112287">
                            <w:pPr>
                              <w:jc w:val="center"/>
                            </w:pPr>
                            <w:r>
                              <w:t>Generating surrounding and other neuron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BA6BA" id="Rounded Rectangle 3" o:spid="_x0000_s1028" style="position:absolute;margin-left:117.7pt;margin-top:1.25pt;width:83.7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" fillcolor="#ed7d31 [3205]" strokecolor="#823b0b [1605]" strokeweight="1pt">
                <v:stroke joinstyle="miter"/>
                <v:textbox>
                  <w:txbxContent>
                    <w:p w14:paraId="36788427" w14:textId="3A427939" w:rsidR="00112287" w:rsidRDefault="00112287" w:rsidP="00112287">
                      <w:pPr>
                        <w:jc w:val="center"/>
                      </w:pPr>
                      <w:r>
                        <w:t>Generating surrounding and other neuron datasets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0084CAF" wp14:editId="631751CD">
                <wp:simplePos x="0" y="0"/>
                <wp:positionH relativeFrom="column">
                  <wp:posOffset>87923</wp:posOffset>
                </wp:positionH>
                <wp:positionV relativeFrom="paragraph">
                  <wp:posOffset>15825</wp:posOffset>
                </wp:positionV>
                <wp:extent cx="1010920" cy="1168889"/>
                <wp:effectExtent l="0" t="0" r="17780" b="12700"/>
                <wp:wrapNone/>
                <wp:docPr id="2" name="Rounded Rectangle 2"/>
                <wp:cNvGraphicFramePr/>
                <a:graphic xmlns:a="http://schemas.openxmlformats.org/drawingml/2006/main">
                  <a:graphicData uri="http://schemas.microsoft.com/office/word/2010/wordprocessingShape">
                    <wps:wsp>
                      <wps:cNvSpPr/>
                      <wps:spPr>
                        <a:xfrm>
                          <a:off x="0" y="0"/>
                          <a:ext cx="1010920" cy="116888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B6C156B" w14:textId="61FBFAEE" w:rsidR="00112287" w:rsidRDefault="00112287" w:rsidP="00112287">
                            <w:pPr>
                              <w:jc w:val="center"/>
                            </w:pPr>
                            <w:r>
                              <w:t>Generating single and multiple neuron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084CAF" id="Rounded Rectangle 2" o:spid="_x0000_s1029" style="position:absolute;margin-left:6.9pt;margin-top:1.25pt;width:79.6pt;height:9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" fillcolor="#ed7d31 [3205]" strokecolor="#823b0b [1605]" strokeweight="1pt">
                <v:stroke joinstyle="miter"/>
                <v:textbox>
                  <w:txbxContent>
                    <w:p w14:paraId="2B6C156B" w14:textId="61FBFAEE" w:rsidR="00112287" w:rsidRDefault="00112287" w:rsidP="00112287">
                      <w:pPr>
                        <w:jc w:val="center"/>
                      </w:pPr>
                      <w:r>
                        <w:t>Generating single and multiple neuron datasets</w:t>
                      </w:r>
                    </w:p>
                  </w:txbxContent>
                </v:textbox>
              </v:roundrect>
            </w:pict>
          </mc:Fallback>
        </mc:AlternateContent>
      </w:r>
    </w:p>
    <w:p w14:paraId="4FCED512" w14:textId="0947E1E2" w:rsidR="00112287" w:rsidRDefault="001C263F" w:rsidP="00E51353">
      <w:r>
        <w:rPr>
          <w:noProof/>
        </w:rPr>
        <mc:AlternateContent>
          <mc:Choice Requires="wps">
            <w:drawing>
              <wp:anchor distT="0" distB="0" distL="114300" distR="114300" simplePos="0" relativeHeight="251671552" behindDoc="0" locked="0" layoutInCell="1" allowOverlap="1" wp14:anchorId="124FF9A5" wp14:editId="3DC6E6A2">
                <wp:simplePos x="0" y="0"/>
                <wp:positionH relativeFrom="column">
                  <wp:posOffset>5829299</wp:posOffset>
                </wp:positionH>
                <wp:positionV relativeFrom="paragraph">
                  <wp:posOffset>12700</wp:posOffset>
                </wp:positionV>
                <wp:extent cx="281305" cy="1133475"/>
                <wp:effectExtent l="38100" t="0" r="614045" b="85725"/>
                <wp:wrapNone/>
                <wp:docPr id="14" name="Curved Connector 14"/>
                <wp:cNvGraphicFramePr/>
                <a:graphic xmlns:a="http://schemas.openxmlformats.org/drawingml/2006/main">
                  <a:graphicData uri="http://schemas.microsoft.com/office/word/2010/wordprocessingShape">
                    <wps:wsp>
                      <wps:cNvCnPr/>
                      <wps:spPr>
                        <a:xfrm flipH="1">
                          <a:off x="0" y="0"/>
                          <a:ext cx="281305" cy="1133475"/>
                        </a:xfrm>
                        <a:prstGeom prst="curvedConnector3">
                          <a:avLst>
                            <a:gd name="adj1" fmla="val -205176"/>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7546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459pt;margin-top:1pt;width:22.15pt;height:8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" adj="-44318" strokecolor="#a5a5a5 [3206]" strokeweight="1.5pt">
                <v:stroke endarrow="block" joinstyle="miter"/>
              </v:shape>
            </w:pict>
          </mc:Fallback>
        </mc:AlternateContent>
      </w:r>
      <w:r w:rsidR="00112287">
        <w:rPr>
          <w:noProof/>
        </w:rPr>
        <mc:AlternateContent>
          <mc:Choice Requires="wps">
            <w:drawing>
              <wp:anchor distT="0" distB="0" distL="114300" distR="114300" simplePos="0" relativeHeight="251672576" behindDoc="0" locked="0" layoutInCell="1" allowOverlap="1" wp14:anchorId="77921571" wp14:editId="2B237710">
                <wp:simplePos x="0" y="0"/>
                <wp:positionH relativeFrom="column">
                  <wp:posOffset>2558317</wp:posOffset>
                </wp:positionH>
                <wp:positionV relativeFrom="paragraph">
                  <wp:posOffset>14410</wp:posOffset>
                </wp:positionV>
                <wp:extent cx="765175" cy="6838"/>
                <wp:effectExtent l="0" t="63500" r="0" b="57150"/>
                <wp:wrapNone/>
                <wp:docPr id="15" name="Straight Arrow Connector 15"/>
                <wp:cNvGraphicFramePr/>
                <a:graphic xmlns:a="http://schemas.openxmlformats.org/drawingml/2006/main">
                  <a:graphicData uri="http://schemas.microsoft.com/office/word/2010/wordprocessingShape">
                    <wps:wsp>
                      <wps:cNvCnPr/>
                      <wps:spPr>
                        <a:xfrm flipV="1">
                          <a:off x="0" y="0"/>
                          <a:ext cx="765175" cy="6838"/>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155DF4AA" id="_x0000_t32" coordsize="21600,21600" o:spt="32" o:oned="t" path="m,l21600,21600e" filled="f">
                <v:path arrowok="t" fillok="f" o:connecttype="none"/>
                <o:lock v:ext="edit" shapetype="t"/>
              </v:shapetype>
              <v:shape id="Straight Arrow Connector 15" o:spid="_x0000_s1026" type="#_x0000_t32" style="position:absolute;margin-left:201.45pt;margin-top:1.15pt;width:60.25pt;height:.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" strokecolor="#a5a5a5 [3206]" strokeweight="1.5pt">
                <v:stroke endarrow="block" joinstyle="miter"/>
              </v:shape>
            </w:pict>
          </mc:Fallback>
        </mc:AlternateContent>
      </w:r>
      <w:r w:rsidR="00112287">
        <w:rPr>
          <w:noProof/>
        </w:rPr>
        <mc:AlternateContent>
          <mc:Choice Requires="wps">
            <w:drawing>
              <wp:anchor distT="0" distB="0" distL="114300" distR="114300" simplePos="0" relativeHeight="251670528" behindDoc="0" locked="0" layoutInCell="1" allowOverlap="1" wp14:anchorId="69896665" wp14:editId="0A9B67A0">
                <wp:simplePos x="0" y="0"/>
                <wp:positionH relativeFrom="column">
                  <wp:posOffset>4334412</wp:posOffset>
                </wp:positionH>
                <wp:positionV relativeFrom="paragraph">
                  <wp:posOffset>16363</wp:posOffset>
                </wp:positionV>
                <wp:extent cx="466188" cy="0"/>
                <wp:effectExtent l="0" t="63500" r="0" b="63500"/>
                <wp:wrapNone/>
                <wp:docPr id="13" name="Straight Arrow Connector 13"/>
                <wp:cNvGraphicFramePr/>
                <a:graphic xmlns:a="http://schemas.openxmlformats.org/drawingml/2006/main">
                  <a:graphicData uri="http://schemas.microsoft.com/office/word/2010/wordprocessingShape">
                    <wps:wsp>
                      <wps:cNvCnPr/>
                      <wps:spPr>
                        <a:xfrm>
                          <a:off x="0" y="0"/>
                          <a:ext cx="466188"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1FDB86F6" id="Straight Arrow Connector 13" o:spid="_x0000_s1026" type="#_x0000_t32" style="position:absolute;margin-left:341.3pt;margin-top:1.3pt;width:36.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" strokecolor="#a5a5a5 [3206]" strokeweight="1.5pt">
                <v:stroke endarrow="block" joinstyle="miter"/>
              </v:shape>
            </w:pict>
          </mc:Fallback>
        </mc:AlternateContent>
      </w:r>
      <w:r w:rsidR="00112287">
        <w:rPr>
          <w:noProof/>
        </w:rPr>
        <mc:AlternateContent>
          <mc:Choice Requires="wps">
            <w:drawing>
              <wp:anchor distT="0" distB="0" distL="114300" distR="114300" simplePos="0" relativeHeight="251668480" behindDoc="0" locked="0" layoutInCell="1" allowOverlap="1" wp14:anchorId="74598A32" wp14:editId="2AB63532">
                <wp:simplePos x="0" y="0"/>
                <wp:positionH relativeFrom="column">
                  <wp:posOffset>1098843</wp:posOffset>
                </wp:positionH>
                <wp:positionV relativeFrom="paragraph">
                  <wp:posOffset>23202</wp:posOffset>
                </wp:positionV>
                <wp:extent cx="395849" cy="0"/>
                <wp:effectExtent l="0" t="63500" r="0" b="63500"/>
                <wp:wrapNone/>
                <wp:docPr id="11" name="Straight Arrow Connector 11"/>
                <wp:cNvGraphicFramePr/>
                <a:graphic xmlns:a="http://schemas.openxmlformats.org/drawingml/2006/main">
                  <a:graphicData uri="http://schemas.microsoft.com/office/word/2010/wordprocessingShape">
                    <wps:wsp>
                      <wps:cNvCnPr/>
                      <wps:spPr>
                        <a:xfrm>
                          <a:off x="0" y="0"/>
                          <a:ext cx="395849"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2C85CCE5" id="Straight Arrow Connector 11" o:spid="_x0000_s1026" type="#_x0000_t32" style="position:absolute;margin-left:86.5pt;margin-top:1.85pt;width:31.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" strokecolor="#a5a5a5 [3206]" strokeweight="1.5pt">
                <v:stroke endarrow="block" joinstyle="miter"/>
              </v:shape>
            </w:pict>
          </mc:Fallback>
        </mc:AlternateContent>
      </w:r>
    </w:p>
    <w:p w14:paraId="47D59E6C" w14:textId="686C4606" w:rsidR="00112287" w:rsidRDefault="00112287" w:rsidP="00E51353"/>
    <w:p w14:paraId="730E4A49" w14:textId="6F2B023E" w:rsidR="00112287" w:rsidRDefault="00112287" w:rsidP="00E51353"/>
    <w:p w14:paraId="7B6A50DE" w14:textId="37ECE6ED" w:rsidR="00112287" w:rsidRDefault="00112287" w:rsidP="00E51353"/>
    <w:p w14:paraId="0545495C" w14:textId="4348B3DE" w:rsidR="00112287" w:rsidRDefault="001C263F" w:rsidP="00E51353">
      <w:r>
        <w:rPr>
          <w:noProof/>
        </w:rPr>
        <mc:AlternateContent>
          <mc:Choice Requires="wps">
            <w:drawing>
              <wp:anchor distT="0" distB="0" distL="114300" distR="114300" simplePos="0" relativeHeight="251667456" behindDoc="0" locked="0" layoutInCell="1" allowOverlap="1" wp14:anchorId="3C69FC0B" wp14:editId="0014F8AC">
                <wp:simplePos x="0" y="0"/>
                <wp:positionH relativeFrom="column">
                  <wp:posOffset>2981325</wp:posOffset>
                </wp:positionH>
                <wp:positionV relativeFrom="paragraph">
                  <wp:posOffset>12065</wp:posOffset>
                </wp:positionV>
                <wp:extent cx="2854325" cy="826477"/>
                <wp:effectExtent l="0" t="0" r="22225" b="12065"/>
                <wp:wrapNone/>
                <wp:docPr id="10" name="Rounded Rectangle 10"/>
                <wp:cNvGraphicFramePr/>
                <a:graphic xmlns:a="http://schemas.openxmlformats.org/drawingml/2006/main">
                  <a:graphicData uri="http://schemas.microsoft.com/office/word/2010/wordprocessingShape">
                    <wps:wsp>
                      <wps:cNvSpPr/>
                      <wps:spPr>
                        <a:xfrm>
                          <a:off x="0" y="0"/>
                          <a:ext cx="2854325" cy="82647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D26DA3" w14:textId="48D34D21" w:rsidR="00112287" w:rsidRDefault="00112287" w:rsidP="00112287">
                            <w:pPr>
                              <w:jc w:val="center"/>
                            </w:pPr>
                            <w:r>
                              <w:t>Removing barcodes and making the single neuron dataset cluster-ready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9FC0B" id="Rounded Rectangle 10" o:spid="_x0000_s1030" style="position:absolute;margin-left:234.75pt;margin-top:.95pt;width:224.75pt;height:6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" fillcolor="#70ad47 [3209]" strokecolor="#375623 [1609]" strokeweight="1pt">
                <v:stroke joinstyle="miter"/>
                <v:textbox>
                  <w:txbxContent>
                    <w:p w14:paraId="27D26DA3" w14:textId="48D34D21" w:rsidR="00112287" w:rsidRDefault="00112287" w:rsidP="00112287">
                      <w:pPr>
                        <w:jc w:val="center"/>
                      </w:pPr>
                      <w:r>
                        <w:t>Removing barcodes and making the single neuron dataset cluster-ready</w:t>
                      </w:r>
                    </w:p>
                  </w:txbxContent>
                </v:textbox>
              </v:roundrect>
            </w:pict>
          </mc:Fallback>
        </mc:AlternateContent>
      </w:r>
    </w:p>
    <w:p w14:paraId="50EEFB78" w14:textId="7D4ED7AD" w:rsidR="00112287" w:rsidRDefault="00112287" w:rsidP="00E51353"/>
    <w:p w14:paraId="48B8A9CE" w14:textId="1D71F181" w:rsidR="00112287" w:rsidRDefault="00112287" w:rsidP="00E51353"/>
    <w:p w14:paraId="4CCC6827" w14:textId="7F1E2A46" w:rsidR="00112287" w:rsidRDefault="00112287" w:rsidP="00E51353"/>
    <w:p w14:paraId="28F6855C" w14:textId="0FB8C662" w:rsidR="00A034DF" w:rsidRDefault="00A034DF" w:rsidP="0005334E">
      <w:pPr>
        <w:pStyle w:val="Heading2"/>
      </w:pPr>
    </w:p>
    <w:p w14:paraId="3E9F5E1E" w14:textId="39389202" w:rsidR="001C263F" w:rsidRPr="001C263F" w:rsidRDefault="001C263F" w:rsidP="001C263F">
      <w:pPr>
        <w:jc w:val="center"/>
        <w:rPr>
          <w:rStyle w:val="SubtleEmphasis"/>
        </w:rPr>
      </w:pPr>
      <w:r w:rsidRPr="001C263F">
        <w:rPr>
          <w:rStyle w:val="SubtleEmphasis"/>
        </w:rPr>
        <w:t>Flow-diagram of the Visium spatial transcriptomics automated pipeline</w:t>
      </w:r>
    </w:p>
    <w:p w14:paraId="5D0BA43E" w14:textId="77777777" w:rsidR="001C263F" w:rsidRPr="001C263F" w:rsidRDefault="001C263F" w:rsidP="001C263F"/>
    <w:p w14:paraId="09BB2BE8" w14:textId="4F3114C4" w:rsidR="00E51353" w:rsidRDefault="00E51353" w:rsidP="0005334E">
      <w:pPr>
        <w:pStyle w:val="Heading2"/>
      </w:pPr>
      <w:bookmarkStart w:id="1" w:name="_Toc129107407"/>
      <w:r>
        <w:t>Step 1: Fetching the Single</w:t>
      </w:r>
      <w:r w:rsidR="006A50BC">
        <w:t xml:space="preserve"> and Multiple</w:t>
      </w:r>
      <w:r>
        <w:t xml:space="preserve"> Neurons</w:t>
      </w:r>
      <w:bookmarkEnd w:id="1"/>
    </w:p>
    <w:p w14:paraId="6D1CFB20" w14:textId="42E985E3" w:rsidR="0005334E" w:rsidRDefault="0005334E" w:rsidP="00853693">
      <w:pPr>
        <w:ind w:left="720"/>
      </w:pPr>
      <w:r>
        <w:t>Here we are trying to fetch the Single and Multiple/All neurons into separate folder(s) under “</w:t>
      </w:r>
      <w:r w:rsidRPr="0005334E">
        <w:rPr>
          <w:b/>
          <w:bCs/>
        </w:rPr>
        <w:t>Processed_files</w:t>
      </w:r>
      <w:r>
        <w:t>”. The folder “</w:t>
      </w:r>
      <w:r w:rsidRPr="0005334E">
        <w:rPr>
          <w:b/>
          <w:bCs/>
        </w:rPr>
        <w:t>Processed_files</w:t>
      </w:r>
      <w:r>
        <w:t xml:space="preserve">” will be automatically created during the run-time and save all the files generated to folders: </w:t>
      </w:r>
      <w:r w:rsidRPr="0005334E">
        <w:rPr>
          <w:b/>
          <w:bCs/>
        </w:rPr>
        <w:t>Single</w:t>
      </w:r>
      <w:r>
        <w:t xml:space="preserve"> and </w:t>
      </w:r>
      <w:r w:rsidRPr="0005334E">
        <w:rPr>
          <w:b/>
          <w:bCs/>
        </w:rPr>
        <w:t>Multiple</w:t>
      </w:r>
      <w:r>
        <w:t>.</w:t>
      </w:r>
    </w:p>
    <w:p w14:paraId="13C23C58" w14:textId="1D91BE82" w:rsidR="0005334E" w:rsidRDefault="0005334E" w:rsidP="00853693">
      <w:pPr>
        <w:ind w:left="720"/>
      </w:pPr>
    </w:p>
    <w:p w14:paraId="7B464017" w14:textId="1FB9A0B5" w:rsidR="0005334E" w:rsidRDefault="0005334E" w:rsidP="00853693">
      <w:pPr>
        <w:pStyle w:val="Heading3"/>
        <w:ind w:left="720"/>
      </w:pPr>
      <w:bookmarkStart w:id="2" w:name="_Toc129107408"/>
      <w:r w:rsidRPr="00726BA2">
        <w:t>Run</w:t>
      </w:r>
      <w:r w:rsidRPr="0005334E">
        <w:rPr>
          <w:b/>
          <w:bCs/>
        </w:rPr>
        <w:t>:</w:t>
      </w:r>
      <w:r>
        <w:t xml:space="preserve"> </w:t>
      </w:r>
      <w:r w:rsidR="004C7B12">
        <w:t>v</w:t>
      </w:r>
      <w:r>
        <w:t>isium_single_multiple_neurons.py</w:t>
      </w:r>
      <w:bookmarkEnd w:id="2"/>
    </w:p>
    <w:p w14:paraId="248310FE" w14:textId="532FA67B" w:rsidR="0005334E" w:rsidRDefault="0005334E" w:rsidP="00853693">
      <w:pPr>
        <w:ind w:left="720"/>
      </w:pPr>
    </w:p>
    <w:p w14:paraId="28CD0054" w14:textId="157175B2" w:rsidR="002831F1" w:rsidRDefault="0005334E" w:rsidP="00853693">
      <w:pPr>
        <w:pStyle w:val="Heading3"/>
        <w:ind w:left="720"/>
      </w:pPr>
      <w:bookmarkStart w:id="3" w:name="_Toc129107409"/>
      <w:r w:rsidRPr="00726BA2">
        <w:t>Function</w:t>
      </w:r>
      <w:r w:rsidRPr="0005334E">
        <w:rPr>
          <w:b/>
          <w:bCs/>
        </w:rPr>
        <w:t>:</w:t>
      </w:r>
      <w:r>
        <w:t xml:space="preserve"> </w:t>
      </w:r>
      <w:r w:rsidR="002831F1">
        <w:t>fetch_gene_expr_selected_neuronal_barcodes()</w:t>
      </w:r>
      <w:bookmarkEnd w:id="3"/>
    </w:p>
    <w:p w14:paraId="66129E17" w14:textId="5D71868D" w:rsidR="0005334E" w:rsidRDefault="0005334E" w:rsidP="00853693">
      <w:pPr>
        <w:ind w:left="720"/>
        <w:jc w:val="both"/>
      </w:pPr>
      <w:r>
        <w:t xml:space="preserve">The function </w:t>
      </w:r>
      <w:r w:rsidRPr="007C7A31">
        <w:rPr>
          <w:b/>
          <w:bCs/>
        </w:rPr>
        <w:t>fetch_gene_expr_selected_neuronal_barcodes()</w:t>
      </w:r>
      <w:r>
        <w:t xml:space="preserve"> needs</w:t>
      </w:r>
      <w:r w:rsidR="004C7B12">
        <w:t xml:space="preserve"> 4 parameters:</w:t>
      </w:r>
      <w:r>
        <w:t xml:space="preserve"> 3 file</w:t>
      </w:r>
      <w:r w:rsidR="004C7B12">
        <w:t>-</w:t>
      </w:r>
      <w:r>
        <w:t>path(s) and a run_param(run parameter: to check if single or multiple needs to be triggered).</w:t>
      </w:r>
      <w:r w:rsidR="007C7A31">
        <w:t xml:space="preserve"> Upon running this function, “</w:t>
      </w:r>
      <w:r w:rsidR="007C7A31" w:rsidRPr="007C7A31">
        <w:rPr>
          <w:b/>
          <w:bCs/>
        </w:rPr>
        <w:t>Single</w:t>
      </w:r>
      <w:r w:rsidR="007C7A31">
        <w:t>” and “</w:t>
      </w:r>
      <w:r w:rsidR="007C7A31" w:rsidRPr="007C7A31">
        <w:rPr>
          <w:b/>
          <w:bCs/>
        </w:rPr>
        <w:t>Multiple</w:t>
      </w:r>
      <w:r w:rsidR="007C7A31">
        <w:t>” folders are created in the “</w:t>
      </w:r>
      <w:r w:rsidR="007C7A31" w:rsidRPr="007C7A31">
        <w:rPr>
          <w:b/>
          <w:bCs/>
        </w:rPr>
        <w:t>Processed_files</w:t>
      </w:r>
      <w:r w:rsidR="007C7A31">
        <w:t>” directory and all the files being processed will be saved to the respective file locations, for reference check the output section.</w:t>
      </w:r>
    </w:p>
    <w:p w14:paraId="6743A9CF" w14:textId="29D65B31" w:rsidR="00726BA2" w:rsidRDefault="00726BA2" w:rsidP="00853693">
      <w:pPr>
        <w:ind w:left="720"/>
        <w:jc w:val="both"/>
      </w:pPr>
    </w:p>
    <w:p w14:paraId="1F753D58" w14:textId="3E9ECA6E" w:rsidR="00726BA2" w:rsidRDefault="00726BA2" w:rsidP="00853693">
      <w:pPr>
        <w:pStyle w:val="Heading3"/>
        <w:ind w:left="720"/>
      </w:pPr>
      <w:bookmarkStart w:id="4" w:name="_Toc129107410"/>
      <w:r>
        <w:t>Params:</w:t>
      </w:r>
      <w:bookmarkEnd w:id="4"/>
    </w:p>
    <w:p w14:paraId="6CC8C37D" w14:textId="4DE881CD" w:rsidR="00726BA2" w:rsidRPr="00FC50FF" w:rsidRDefault="00726BA2" w:rsidP="00853693">
      <w:pPr>
        <w:pStyle w:val="ListParagraph"/>
        <w:numPr>
          <w:ilvl w:val="0"/>
          <w:numId w:val="2"/>
        </w:numPr>
        <w:ind w:left="1440"/>
        <w:rPr>
          <w:rFonts w:ascii="Monaco" w:hAnsi="Monaco"/>
          <w:sz w:val="20"/>
          <w:szCs w:val="20"/>
        </w:rPr>
      </w:pPr>
      <w:r w:rsidRPr="00FC50FF">
        <w:rPr>
          <w:rFonts w:ascii="Monaco" w:hAnsi="Monaco"/>
          <w:sz w:val="20"/>
          <w:szCs w:val="20"/>
        </w:rPr>
        <w:t>final_matrix_fp: /path/to/file/</w:t>
      </w:r>
      <w:r w:rsidRPr="00FC50FF">
        <w:rPr>
          <w:rFonts w:ascii="Monaco" w:hAnsi="Monaco"/>
          <w:b/>
          <w:bCs/>
          <w:sz w:val="20"/>
          <w:szCs w:val="20"/>
        </w:rPr>
        <w:t>Final_matrix</w:t>
      </w:r>
      <w:r w:rsidRPr="00FC50FF">
        <w:rPr>
          <w:rFonts w:ascii="Monaco" w:hAnsi="Monaco"/>
          <w:sz w:val="20"/>
          <w:szCs w:val="20"/>
        </w:rPr>
        <w:t>/</w:t>
      </w:r>
    </w:p>
    <w:p w14:paraId="6BC870E2" w14:textId="6BF29EBA" w:rsidR="00726BA2" w:rsidRPr="00FC50FF" w:rsidRDefault="00726BA2" w:rsidP="00853693">
      <w:pPr>
        <w:pStyle w:val="ListParagraph"/>
        <w:numPr>
          <w:ilvl w:val="0"/>
          <w:numId w:val="2"/>
        </w:numPr>
        <w:ind w:left="1440"/>
        <w:rPr>
          <w:rFonts w:ascii="Monaco" w:hAnsi="Monaco"/>
          <w:sz w:val="20"/>
          <w:szCs w:val="20"/>
        </w:rPr>
      </w:pPr>
      <w:r w:rsidRPr="00FC50FF">
        <w:rPr>
          <w:rFonts w:ascii="Monaco" w:hAnsi="Monaco"/>
          <w:sz w:val="20"/>
          <w:szCs w:val="20"/>
        </w:rPr>
        <w:t>neuronal_barcodes_fp: /path/to/file/</w:t>
      </w:r>
      <w:r w:rsidRPr="00FC50FF">
        <w:rPr>
          <w:rFonts w:ascii="Monaco" w:hAnsi="Monaco"/>
          <w:b/>
          <w:bCs/>
          <w:sz w:val="20"/>
          <w:szCs w:val="20"/>
        </w:rPr>
        <w:t>Neuronal_barcodes</w:t>
      </w:r>
      <w:r w:rsidRPr="00FC50FF">
        <w:rPr>
          <w:rFonts w:ascii="Monaco" w:hAnsi="Monaco"/>
          <w:sz w:val="20"/>
          <w:szCs w:val="20"/>
        </w:rPr>
        <w:t>/</w:t>
      </w:r>
    </w:p>
    <w:p w14:paraId="55C0337D" w14:textId="1F97D01B" w:rsidR="00726BA2" w:rsidRPr="00FC50FF" w:rsidRDefault="00726BA2" w:rsidP="00853693">
      <w:pPr>
        <w:pStyle w:val="ListParagraph"/>
        <w:numPr>
          <w:ilvl w:val="0"/>
          <w:numId w:val="2"/>
        </w:numPr>
        <w:ind w:left="1440"/>
        <w:rPr>
          <w:rFonts w:ascii="Monaco" w:hAnsi="Monaco"/>
          <w:sz w:val="20"/>
          <w:szCs w:val="20"/>
        </w:rPr>
      </w:pPr>
      <w:r w:rsidRPr="00FC50FF">
        <w:rPr>
          <w:rFonts w:ascii="Monaco" w:hAnsi="Monaco"/>
          <w:sz w:val="20"/>
          <w:szCs w:val="20"/>
        </w:rPr>
        <w:t>processed_files</w:t>
      </w:r>
      <w:r w:rsidR="009D1548" w:rsidRPr="00FC50FF">
        <w:rPr>
          <w:rFonts w:ascii="Monaco" w:hAnsi="Monaco"/>
          <w:sz w:val="20"/>
          <w:szCs w:val="20"/>
        </w:rPr>
        <w:t>: /path/to/file/</w:t>
      </w:r>
      <w:r w:rsidR="00FC50FF" w:rsidRPr="00FC50FF">
        <w:rPr>
          <w:rFonts w:ascii="Monaco" w:hAnsi="Monaco"/>
          <w:sz w:val="20"/>
          <w:szCs w:val="20"/>
        </w:rPr>
        <w:t xml:space="preserve"> [folder where </w:t>
      </w:r>
      <w:r w:rsidR="00FC50FF" w:rsidRPr="00FC50FF">
        <w:rPr>
          <w:rFonts w:ascii="Monaco" w:hAnsi="Monaco"/>
          <w:b/>
          <w:bCs/>
          <w:sz w:val="20"/>
          <w:szCs w:val="20"/>
        </w:rPr>
        <w:t>Processed_files</w:t>
      </w:r>
      <w:r w:rsidR="00FC50FF" w:rsidRPr="00FC50FF">
        <w:rPr>
          <w:rFonts w:ascii="Monaco" w:hAnsi="Monaco"/>
          <w:sz w:val="20"/>
          <w:szCs w:val="20"/>
        </w:rPr>
        <w:t xml:space="preserve"> need to be created]</w:t>
      </w:r>
    </w:p>
    <w:p w14:paraId="1EB89426" w14:textId="48916D8B" w:rsidR="00FC50FF" w:rsidRPr="00FC50FF" w:rsidRDefault="00FC50FF" w:rsidP="00853693">
      <w:pPr>
        <w:pStyle w:val="ListParagraph"/>
        <w:numPr>
          <w:ilvl w:val="0"/>
          <w:numId w:val="2"/>
        </w:numPr>
        <w:ind w:left="1440"/>
        <w:rPr>
          <w:rFonts w:ascii="Monaco" w:hAnsi="Monaco"/>
          <w:sz w:val="20"/>
          <w:szCs w:val="20"/>
        </w:rPr>
      </w:pPr>
      <w:r w:rsidRPr="00FC50FF">
        <w:rPr>
          <w:rFonts w:ascii="Monaco" w:hAnsi="Monaco"/>
          <w:sz w:val="20"/>
          <w:szCs w:val="20"/>
        </w:rPr>
        <w:t xml:space="preserve">run_param: </w:t>
      </w:r>
      <w:r w:rsidRPr="00FC50FF">
        <w:rPr>
          <w:rFonts w:ascii="Monaco" w:hAnsi="Monaco"/>
          <w:b/>
          <w:bCs/>
          <w:sz w:val="20"/>
          <w:szCs w:val="20"/>
        </w:rPr>
        <w:t>‘single’/’multiple’</w:t>
      </w:r>
    </w:p>
    <w:p w14:paraId="405AA799" w14:textId="70DC6E99" w:rsidR="00DA3CF4" w:rsidRDefault="00DA3CF4" w:rsidP="00853693">
      <w:pPr>
        <w:ind w:left="720"/>
      </w:pPr>
    </w:p>
    <w:p w14:paraId="4AF6F5EB" w14:textId="5B21969E" w:rsidR="000B319A" w:rsidRPr="000B319A" w:rsidRDefault="00DA3CF4" w:rsidP="00853693">
      <w:pPr>
        <w:pStyle w:val="Heading3"/>
        <w:ind w:left="720"/>
        <w:rPr>
          <w:sz w:val="20"/>
          <w:szCs w:val="20"/>
        </w:rPr>
      </w:pPr>
      <w:bookmarkStart w:id="5" w:name="_Toc129107411"/>
      <w:r w:rsidRPr="004C7B12">
        <w:t>Script:</w:t>
      </w:r>
      <w:bookmarkEnd w:id="5"/>
      <w:r w:rsidRPr="004C7B12">
        <w:t xml:space="preserve"> </w:t>
      </w:r>
    </w:p>
    <w:p w14:paraId="42C5B220" w14:textId="6BEFA14F" w:rsidR="001C263F" w:rsidRDefault="00DA3CF4" w:rsidP="00853693">
      <w:pPr>
        <w:ind w:left="720"/>
        <w:rPr>
          <w:rFonts w:ascii="Monaco" w:hAnsi="Monaco"/>
          <w:sz w:val="16"/>
          <w:szCs w:val="16"/>
        </w:rPr>
      </w:pPr>
      <w:proofErr w:type="spellStart"/>
      <w:r w:rsidRPr="00DA3CF4">
        <w:rPr>
          <w:rFonts w:ascii="Monaco" w:hAnsi="Monaco"/>
          <w:sz w:val="16"/>
          <w:szCs w:val="16"/>
        </w:rPr>
        <w:t>file_path</w:t>
      </w:r>
      <w:proofErr w:type="spellEnd"/>
      <w:r w:rsidRPr="00DA3CF4">
        <w:rPr>
          <w:rFonts w:ascii="Monaco" w:hAnsi="Monaco"/>
          <w:sz w:val="16"/>
          <w:szCs w:val="16"/>
        </w:rPr>
        <w:t xml:space="preserve"> = </w:t>
      </w:r>
      <w:r w:rsidR="001C263F" w:rsidRPr="001C263F">
        <w:rPr>
          <w:rFonts w:ascii="Monaco" w:hAnsi="Monaco"/>
          <w:sz w:val="16"/>
          <w:szCs w:val="16"/>
        </w:rPr>
        <w:t>"/path/to/file"</w:t>
      </w:r>
    </w:p>
    <w:p w14:paraId="057CED59" w14:textId="3F0520BC" w:rsidR="00DA3CF4" w:rsidRPr="00DA3CF4" w:rsidRDefault="00DA3CF4" w:rsidP="00853693">
      <w:pPr>
        <w:ind w:left="720"/>
        <w:rPr>
          <w:rFonts w:ascii="Monaco" w:hAnsi="Monaco"/>
          <w:sz w:val="16"/>
          <w:szCs w:val="16"/>
        </w:rPr>
      </w:pPr>
      <w:r w:rsidRPr="00DA3CF4">
        <w:rPr>
          <w:rFonts w:ascii="Monaco" w:hAnsi="Monaco"/>
          <w:sz w:val="16"/>
          <w:szCs w:val="16"/>
        </w:rPr>
        <w:t># Single</w:t>
      </w:r>
      <w:r w:rsidRPr="00DA3CF4">
        <w:rPr>
          <w:rFonts w:ascii="Monaco" w:hAnsi="Monaco"/>
          <w:sz w:val="16"/>
          <w:szCs w:val="16"/>
        </w:rPr>
        <w:br/>
      </w:r>
      <w:proofErr w:type="spellStart"/>
      <w:r w:rsidRPr="00DA3CF4">
        <w:rPr>
          <w:rFonts w:ascii="Monaco" w:hAnsi="Monaco"/>
          <w:sz w:val="16"/>
          <w:szCs w:val="16"/>
        </w:rPr>
        <w:t>response_template</w:t>
      </w:r>
      <w:proofErr w:type="spellEnd"/>
      <w:r w:rsidRPr="00DA3CF4">
        <w:rPr>
          <w:rFonts w:ascii="Monaco" w:hAnsi="Monaco"/>
          <w:sz w:val="16"/>
          <w:szCs w:val="16"/>
        </w:rPr>
        <w:t xml:space="preserve"> = </w:t>
      </w:r>
      <w:proofErr w:type="spellStart"/>
      <w:r w:rsidRPr="00DA3CF4">
        <w:rPr>
          <w:rFonts w:ascii="Monaco" w:hAnsi="Monaco"/>
          <w:sz w:val="16"/>
          <w:szCs w:val="16"/>
        </w:rPr>
        <w:t>fetch_gene_expr_selected_neuronal_barcodes</w:t>
      </w:r>
      <w:proofErr w:type="spellEnd"/>
      <w:r w:rsidRPr="00DA3CF4">
        <w:rPr>
          <w:rFonts w:ascii="Monaco" w:hAnsi="Monaco"/>
          <w:sz w:val="16"/>
          <w:szCs w:val="16"/>
        </w:rPr>
        <w:t>(</w:t>
      </w:r>
      <w:proofErr w:type="spellStart"/>
      <w:r w:rsidRPr="00DA3CF4">
        <w:rPr>
          <w:rFonts w:ascii="Monaco" w:hAnsi="Monaco"/>
          <w:sz w:val="16"/>
          <w:szCs w:val="16"/>
        </w:rPr>
        <w:t>file_path</w:t>
      </w:r>
      <w:proofErr w:type="spellEnd"/>
      <w:r w:rsidRPr="00DA3CF4">
        <w:rPr>
          <w:rFonts w:ascii="Monaco" w:hAnsi="Monaco"/>
          <w:sz w:val="16"/>
          <w:szCs w:val="16"/>
        </w:rPr>
        <w:t xml:space="preserve"> + </w:t>
      </w:r>
      <w:proofErr w:type="spellStart"/>
      <w:r w:rsidRPr="00DA3CF4">
        <w:rPr>
          <w:rFonts w:ascii="Monaco" w:hAnsi="Monaco"/>
          <w:sz w:val="16"/>
          <w:szCs w:val="16"/>
        </w:rPr>
        <w:t>os.sep</w:t>
      </w:r>
      <w:proofErr w:type="spellEnd"/>
      <w:r w:rsidRPr="00DA3CF4">
        <w:rPr>
          <w:rFonts w:ascii="Monaco" w:hAnsi="Monaco"/>
          <w:sz w:val="16"/>
          <w:szCs w:val="16"/>
        </w:rPr>
        <w:t xml:space="preserve"> + "</w:t>
      </w:r>
      <w:proofErr w:type="spellStart"/>
      <w:r w:rsidRPr="00DA3CF4">
        <w:rPr>
          <w:rFonts w:ascii="Monaco" w:hAnsi="Monaco"/>
          <w:sz w:val="16"/>
          <w:szCs w:val="16"/>
        </w:rPr>
        <w:t>Final_matrix</w:t>
      </w:r>
      <w:proofErr w:type="spellEnd"/>
      <w:r w:rsidRPr="00DA3CF4">
        <w:rPr>
          <w:rFonts w:ascii="Monaco" w:hAnsi="Monaco"/>
          <w:sz w:val="16"/>
          <w:szCs w:val="16"/>
        </w:rPr>
        <w:t>",</w:t>
      </w:r>
      <w:r w:rsidR="004C7B12" w:rsidRPr="004C7B12">
        <w:rPr>
          <w:rFonts w:ascii="Monaco" w:hAnsi="Monaco"/>
          <w:sz w:val="16"/>
          <w:szCs w:val="16"/>
        </w:rPr>
        <w:t xml:space="preserve"> </w:t>
      </w:r>
      <w:proofErr w:type="spellStart"/>
      <w:r w:rsidRPr="00DA3CF4">
        <w:rPr>
          <w:rFonts w:ascii="Monaco" w:hAnsi="Monaco"/>
          <w:sz w:val="16"/>
          <w:szCs w:val="16"/>
        </w:rPr>
        <w:t>file_path</w:t>
      </w:r>
      <w:proofErr w:type="spellEnd"/>
      <w:r w:rsidRPr="00DA3CF4">
        <w:rPr>
          <w:rFonts w:ascii="Monaco" w:hAnsi="Monaco"/>
          <w:sz w:val="16"/>
          <w:szCs w:val="16"/>
        </w:rPr>
        <w:t xml:space="preserve"> + </w:t>
      </w:r>
      <w:proofErr w:type="spellStart"/>
      <w:r w:rsidRPr="00DA3CF4">
        <w:rPr>
          <w:rFonts w:ascii="Monaco" w:hAnsi="Monaco"/>
          <w:sz w:val="16"/>
          <w:szCs w:val="16"/>
        </w:rPr>
        <w:t>os.sep</w:t>
      </w:r>
      <w:proofErr w:type="spellEnd"/>
      <w:r w:rsidRPr="00DA3CF4">
        <w:rPr>
          <w:rFonts w:ascii="Monaco" w:hAnsi="Monaco"/>
          <w:sz w:val="16"/>
          <w:szCs w:val="16"/>
        </w:rPr>
        <w:t xml:space="preserve"> + "</w:t>
      </w:r>
      <w:proofErr w:type="spellStart"/>
      <w:r w:rsidRPr="00DA3CF4">
        <w:rPr>
          <w:rFonts w:ascii="Monaco" w:hAnsi="Monaco"/>
          <w:sz w:val="16"/>
          <w:szCs w:val="16"/>
        </w:rPr>
        <w:t>Neuronal_barcodes</w:t>
      </w:r>
      <w:proofErr w:type="spellEnd"/>
      <w:r w:rsidRPr="00DA3CF4">
        <w:rPr>
          <w:rFonts w:ascii="Monaco" w:hAnsi="Monaco"/>
          <w:sz w:val="16"/>
          <w:szCs w:val="16"/>
        </w:rPr>
        <w:t>",</w:t>
      </w:r>
      <w:r w:rsidR="004C7B12" w:rsidRPr="004C7B12">
        <w:rPr>
          <w:rFonts w:ascii="Monaco" w:hAnsi="Monaco"/>
          <w:sz w:val="16"/>
          <w:szCs w:val="16"/>
        </w:rPr>
        <w:t xml:space="preserve"> </w:t>
      </w:r>
      <w:proofErr w:type="spellStart"/>
      <w:r w:rsidRPr="00DA3CF4">
        <w:rPr>
          <w:rFonts w:ascii="Monaco" w:hAnsi="Monaco"/>
          <w:sz w:val="16"/>
          <w:szCs w:val="16"/>
        </w:rPr>
        <w:t>file_path</w:t>
      </w:r>
      <w:proofErr w:type="spellEnd"/>
      <w:r w:rsidRPr="00DA3CF4">
        <w:rPr>
          <w:rFonts w:ascii="Monaco" w:hAnsi="Monaco"/>
          <w:sz w:val="16"/>
          <w:szCs w:val="16"/>
        </w:rPr>
        <w:t>, 'single')</w:t>
      </w:r>
      <w:r w:rsidRPr="00DA3CF4">
        <w:rPr>
          <w:rFonts w:ascii="Monaco" w:hAnsi="Monaco"/>
          <w:sz w:val="16"/>
          <w:szCs w:val="16"/>
        </w:rPr>
        <w:br/>
        <w:t># Multiple</w:t>
      </w:r>
      <w:r w:rsidRPr="00DA3CF4">
        <w:rPr>
          <w:rFonts w:ascii="Monaco" w:hAnsi="Monaco"/>
          <w:sz w:val="16"/>
          <w:szCs w:val="16"/>
        </w:rPr>
        <w:br/>
        <w:t>response_template = fetch_gene_expr_selected_neuronal_barcodes(file_path + os.sep + "Final_matrix",</w:t>
      </w:r>
      <w:r w:rsidR="004C7B12" w:rsidRPr="004C7B12">
        <w:rPr>
          <w:rFonts w:ascii="Monaco" w:hAnsi="Monaco"/>
          <w:sz w:val="16"/>
          <w:szCs w:val="16"/>
        </w:rPr>
        <w:t xml:space="preserve"> </w:t>
      </w:r>
      <w:r w:rsidRPr="00DA3CF4">
        <w:rPr>
          <w:rFonts w:ascii="Monaco" w:hAnsi="Monaco"/>
          <w:sz w:val="16"/>
          <w:szCs w:val="16"/>
        </w:rPr>
        <w:t>file_path + os.sep + "Neuronal_barcodes",</w:t>
      </w:r>
      <w:r w:rsidR="004C7B12" w:rsidRPr="004C7B12">
        <w:rPr>
          <w:rFonts w:ascii="Monaco" w:hAnsi="Monaco"/>
          <w:sz w:val="16"/>
          <w:szCs w:val="16"/>
        </w:rPr>
        <w:t xml:space="preserve"> </w:t>
      </w:r>
      <w:r w:rsidRPr="00DA3CF4">
        <w:rPr>
          <w:rFonts w:ascii="Monaco" w:hAnsi="Monaco"/>
          <w:sz w:val="16"/>
          <w:szCs w:val="16"/>
        </w:rPr>
        <w:t>file_path, 'multiple')</w:t>
      </w:r>
    </w:p>
    <w:p w14:paraId="313D43DD" w14:textId="50F76167" w:rsidR="00DA3CF4" w:rsidRDefault="00DA3CF4" w:rsidP="00853693">
      <w:pPr>
        <w:ind w:left="720"/>
      </w:pPr>
    </w:p>
    <w:p w14:paraId="3D609565" w14:textId="77777777" w:rsidR="00897AD3" w:rsidRDefault="00897AD3" w:rsidP="00853693">
      <w:pPr>
        <w:ind w:left="720"/>
      </w:pPr>
    </w:p>
    <w:p w14:paraId="2B824DD7" w14:textId="714F28A0" w:rsidR="00DA3CF4" w:rsidRPr="004C7B12" w:rsidRDefault="00DA3CF4" w:rsidP="00853693">
      <w:pPr>
        <w:pStyle w:val="Heading3"/>
        <w:ind w:left="720"/>
      </w:pPr>
      <w:bookmarkStart w:id="6" w:name="_Toc129107412"/>
      <w:r w:rsidRPr="004C7B12">
        <w:t>Output:</w:t>
      </w:r>
      <w:bookmarkEnd w:id="6"/>
    </w:p>
    <w:p w14:paraId="76A1CCF2" w14:textId="315F046E" w:rsidR="00DA3CF4" w:rsidRPr="004C7B12" w:rsidRDefault="00DA3CF4" w:rsidP="00853693">
      <w:pPr>
        <w:ind w:left="720"/>
        <w:rPr>
          <w:rFonts w:ascii="Monaco" w:hAnsi="Monaco"/>
          <w:sz w:val="16"/>
          <w:szCs w:val="16"/>
        </w:rPr>
      </w:pPr>
      <w:r w:rsidRPr="004C7B12">
        <w:rPr>
          <w:rFonts w:ascii="Monaco" w:hAnsi="Monaco"/>
          <w:sz w:val="16"/>
          <w:szCs w:val="16"/>
        </w:rPr>
        <w:t>Running: final_matrix_drg1.csv -- neuronal_barcodes_drg1.csv</w:t>
      </w:r>
    </w:p>
    <w:p w14:paraId="38405793" w14:textId="7FF5C7DF" w:rsidR="00DA3CF4" w:rsidRPr="004C7B12" w:rsidRDefault="00DA3CF4" w:rsidP="00853693">
      <w:pPr>
        <w:ind w:left="720"/>
        <w:rPr>
          <w:rFonts w:ascii="Monaco" w:hAnsi="Monaco"/>
          <w:sz w:val="16"/>
          <w:szCs w:val="16"/>
        </w:rPr>
      </w:pPr>
      <w:r w:rsidRPr="004C7B12">
        <w:rPr>
          <w:rFonts w:ascii="Monaco" w:hAnsi="Monaco"/>
          <w:sz w:val="16"/>
          <w:szCs w:val="16"/>
        </w:rPr>
        <w:t>Running: final_matrix_drg2.csv -- neuronal_barcodes_drg2.csv</w:t>
      </w:r>
    </w:p>
    <w:p w14:paraId="176C7F64" w14:textId="526F74F5" w:rsidR="00DA3CF4" w:rsidRPr="004C7B12" w:rsidRDefault="00DA3CF4" w:rsidP="00853693">
      <w:pPr>
        <w:ind w:left="720"/>
        <w:rPr>
          <w:rFonts w:ascii="Monaco" w:hAnsi="Monaco"/>
          <w:sz w:val="16"/>
          <w:szCs w:val="16"/>
        </w:rPr>
      </w:pPr>
      <w:r w:rsidRPr="004C7B12">
        <w:rPr>
          <w:rFonts w:ascii="Monaco" w:hAnsi="Monaco"/>
          <w:sz w:val="16"/>
          <w:szCs w:val="16"/>
        </w:rPr>
        <w:t>Running: final_matrix_drg3.csv -- neuronal_barcodes_drg3.csv</w:t>
      </w:r>
    </w:p>
    <w:p w14:paraId="385FE2C4" w14:textId="76FE1604" w:rsidR="00DA3CF4" w:rsidRPr="004C7B12" w:rsidRDefault="00DA3CF4" w:rsidP="00853693">
      <w:pPr>
        <w:ind w:left="720"/>
        <w:rPr>
          <w:rFonts w:ascii="Monaco" w:hAnsi="Monaco"/>
          <w:sz w:val="16"/>
          <w:szCs w:val="16"/>
        </w:rPr>
      </w:pPr>
      <w:r w:rsidRPr="004C7B12">
        <w:rPr>
          <w:rFonts w:ascii="Monaco" w:hAnsi="Monaco"/>
          <w:sz w:val="16"/>
          <w:szCs w:val="16"/>
        </w:rPr>
        <w:t>Running: final_matrix_drg4.csv -- neuronal_barcodes_drg4.csv</w:t>
      </w:r>
    </w:p>
    <w:p w14:paraId="518B3EF6" w14:textId="3DD3C9E3" w:rsidR="00DA3CF4" w:rsidRPr="004C7B12" w:rsidRDefault="00DA3CF4" w:rsidP="00853693">
      <w:pPr>
        <w:ind w:left="720"/>
        <w:rPr>
          <w:rFonts w:ascii="Monaco" w:hAnsi="Monaco"/>
          <w:sz w:val="16"/>
          <w:szCs w:val="16"/>
        </w:rPr>
      </w:pPr>
      <w:r w:rsidRPr="004C7B12">
        <w:rPr>
          <w:rFonts w:ascii="Monaco" w:hAnsi="Monaco"/>
          <w:sz w:val="16"/>
          <w:szCs w:val="16"/>
        </w:rPr>
        <w:t>Running: final_matrix_drg5.csv -- neuronal_barcodes_drg5.csv</w:t>
      </w:r>
    </w:p>
    <w:p w14:paraId="65FB4153" w14:textId="7759647E" w:rsidR="00DA3CF4" w:rsidRPr="004C7B12" w:rsidRDefault="00DA3CF4" w:rsidP="00853693">
      <w:pPr>
        <w:ind w:left="720"/>
        <w:rPr>
          <w:rFonts w:ascii="Monaco" w:hAnsi="Monaco"/>
          <w:sz w:val="16"/>
          <w:szCs w:val="16"/>
        </w:rPr>
      </w:pPr>
      <w:r w:rsidRPr="004C7B12">
        <w:rPr>
          <w:rFonts w:ascii="Monaco" w:hAnsi="Monaco"/>
          <w:sz w:val="16"/>
          <w:szCs w:val="16"/>
        </w:rPr>
        <w:t>Running: final_matrix_drg6.csv -- neuronal_barcodes_drg6.csv</w:t>
      </w:r>
    </w:p>
    <w:p w14:paraId="730604CF" w14:textId="33B83E53" w:rsidR="00DA3CF4" w:rsidRPr="004C7B12" w:rsidRDefault="00DA3CF4" w:rsidP="00853693">
      <w:pPr>
        <w:ind w:left="720"/>
        <w:rPr>
          <w:rFonts w:ascii="Monaco" w:hAnsi="Monaco"/>
          <w:sz w:val="16"/>
          <w:szCs w:val="16"/>
        </w:rPr>
      </w:pPr>
      <w:r w:rsidRPr="004C7B12">
        <w:rPr>
          <w:rFonts w:ascii="Monaco" w:hAnsi="Monaco"/>
          <w:sz w:val="16"/>
          <w:szCs w:val="16"/>
        </w:rPr>
        <w:t>Running: final_matrix_drg7.csv -- neuronal_barcodes_drg7.csv</w:t>
      </w:r>
    </w:p>
    <w:p w14:paraId="48F37C79" w14:textId="024CA7F7" w:rsidR="00DA3CF4" w:rsidRPr="004C7B12" w:rsidRDefault="00DA3CF4" w:rsidP="00853693">
      <w:pPr>
        <w:ind w:left="720"/>
        <w:rPr>
          <w:rFonts w:ascii="Monaco" w:hAnsi="Monaco"/>
          <w:sz w:val="16"/>
          <w:szCs w:val="16"/>
        </w:rPr>
      </w:pPr>
      <w:r w:rsidRPr="004C7B12">
        <w:rPr>
          <w:rFonts w:ascii="Monaco" w:hAnsi="Monaco"/>
          <w:sz w:val="16"/>
          <w:szCs w:val="16"/>
        </w:rPr>
        <w:t>Running: final_matrix_drg8.csv -- neuronal_barcodes_drg8.csv</w:t>
      </w:r>
    </w:p>
    <w:p w14:paraId="202E98B9" w14:textId="69513F1E" w:rsidR="004C7B12" w:rsidRPr="004C7B12" w:rsidRDefault="002831F1" w:rsidP="00853693">
      <w:pPr>
        <w:ind w:left="720"/>
        <w:rPr>
          <w:rFonts w:ascii="Monaco" w:hAnsi="Monaco"/>
          <w:sz w:val="16"/>
          <w:szCs w:val="16"/>
        </w:rPr>
      </w:pPr>
      <w:r w:rsidRPr="002831F1">
        <w:rPr>
          <w:rFonts w:ascii="Monaco" w:hAnsi="Monaco"/>
          <w:sz w:val="16"/>
          <w:szCs w:val="16"/>
        </w:rPr>
        <w:t xml:space="preserve">{'Status': 'Success', 'Response': 'Files </w:t>
      </w:r>
      <w:r w:rsidR="007A3D59">
        <w:rPr>
          <w:rFonts w:ascii="Monaco" w:hAnsi="Monaco"/>
          <w:sz w:val="16"/>
          <w:szCs w:val="16"/>
        </w:rPr>
        <w:t xml:space="preserve">generated are </w:t>
      </w:r>
      <w:proofErr w:type="gramStart"/>
      <w:r w:rsidR="007A3D59">
        <w:rPr>
          <w:rFonts w:ascii="Monaco" w:hAnsi="Monaco"/>
          <w:sz w:val="16"/>
          <w:szCs w:val="16"/>
        </w:rPr>
        <w:t>In</w:t>
      </w:r>
      <w:proofErr w:type="gramEnd"/>
      <w:r w:rsidR="007A3D59">
        <w:rPr>
          <w:rFonts w:ascii="Monaco" w:hAnsi="Monaco"/>
          <w:sz w:val="16"/>
          <w:szCs w:val="16"/>
        </w:rPr>
        <w:t xml:space="preserve"> the directories: </w:t>
      </w:r>
      <w:r w:rsidR="00726BA2">
        <w:rPr>
          <w:rFonts w:ascii="Monaco" w:hAnsi="Monaco"/>
          <w:sz w:val="16"/>
          <w:szCs w:val="16"/>
        </w:rPr>
        <w:t>/path/to/file/</w:t>
      </w:r>
      <w:r w:rsidRPr="002831F1">
        <w:rPr>
          <w:rFonts w:ascii="Monaco" w:hAnsi="Monaco"/>
          <w:sz w:val="16"/>
          <w:szCs w:val="16"/>
        </w:rPr>
        <w:t>/Processed_files/Single</w:t>
      </w:r>
      <w:r w:rsidR="007A3D59">
        <w:rPr>
          <w:rFonts w:ascii="Monaco" w:hAnsi="Monaco"/>
          <w:sz w:val="16"/>
          <w:szCs w:val="16"/>
        </w:rPr>
        <w:t xml:space="preserve"> &amp;</w:t>
      </w:r>
      <w:r w:rsidR="004C7B12" w:rsidRPr="004C7B12">
        <w:rPr>
          <w:rFonts w:ascii="Monaco" w:hAnsi="Monaco"/>
          <w:sz w:val="16"/>
          <w:szCs w:val="16"/>
        </w:rPr>
        <w:t xml:space="preserve"> </w:t>
      </w:r>
      <w:r w:rsidR="00726BA2">
        <w:rPr>
          <w:rFonts w:ascii="Monaco" w:hAnsi="Monaco"/>
          <w:sz w:val="16"/>
          <w:szCs w:val="16"/>
        </w:rPr>
        <w:t>/path/to/file/</w:t>
      </w:r>
      <w:r w:rsidR="004C7B12" w:rsidRPr="004C7B12">
        <w:rPr>
          <w:rFonts w:ascii="Monaco" w:hAnsi="Monaco"/>
          <w:sz w:val="16"/>
          <w:szCs w:val="16"/>
        </w:rPr>
        <w:t>Processed_files</w:t>
      </w:r>
      <w:r w:rsidR="004C7B12">
        <w:rPr>
          <w:rFonts w:ascii="Monaco" w:hAnsi="Monaco"/>
          <w:sz w:val="16"/>
          <w:szCs w:val="16"/>
        </w:rPr>
        <w:t>/Multiple</w:t>
      </w:r>
      <w:r w:rsidR="004C7B12" w:rsidRPr="004C7B12">
        <w:rPr>
          <w:rFonts w:ascii="Monaco" w:hAnsi="Monaco"/>
          <w:sz w:val="16"/>
          <w:szCs w:val="16"/>
        </w:rPr>
        <w:t>'}</w:t>
      </w:r>
    </w:p>
    <w:p w14:paraId="65386BA0" w14:textId="77777777" w:rsidR="004C7B12" w:rsidRPr="004C7B12" w:rsidRDefault="004C7B12" w:rsidP="00DA3CF4">
      <w:pPr>
        <w:rPr>
          <w:rFonts w:ascii="Monaco" w:hAnsi="Monaco"/>
          <w:sz w:val="16"/>
          <w:szCs w:val="16"/>
        </w:rPr>
      </w:pPr>
    </w:p>
    <w:p w14:paraId="11828FCD" w14:textId="58D370C8" w:rsidR="006A50BC" w:rsidRDefault="006A50BC" w:rsidP="00E51353"/>
    <w:p w14:paraId="429A9A2C" w14:textId="3F69D6C9" w:rsidR="006A50BC" w:rsidRDefault="006A50BC" w:rsidP="006A50BC">
      <w:pPr>
        <w:pStyle w:val="Heading2"/>
      </w:pPr>
      <w:bookmarkStart w:id="7" w:name="_Toc129107413"/>
      <w:r>
        <w:t>Step 2: Fetching the Surrounding and Other Neurons</w:t>
      </w:r>
      <w:bookmarkEnd w:id="7"/>
    </w:p>
    <w:p w14:paraId="5A61B8A8" w14:textId="73A3AD96" w:rsidR="006A50BC" w:rsidRDefault="006A50BC" w:rsidP="00940BE8">
      <w:pPr>
        <w:ind w:left="720"/>
        <w:jc w:val="both"/>
      </w:pPr>
      <w:r>
        <w:t xml:space="preserve">In this step, we are trying to fetch the </w:t>
      </w:r>
      <w:r w:rsidR="007B06B5">
        <w:t xml:space="preserve">barcodes </w:t>
      </w:r>
      <w:r>
        <w:t>that are surrounding</w:t>
      </w:r>
      <w:r w:rsidR="007B06B5">
        <w:t xml:space="preserve"> neuronal barcodes</w:t>
      </w:r>
      <w:r>
        <w:t xml:space="preserve"> and other </w:t>
      </w:r>
      <w:r w:rsidR="007B06B5">
        <w:t>barcodes (barcodes that do not fall in any other category)</w:t>
      </w:r>
      <w:r>
        <w:t>. The data generated in this step will be saved to “</w:t>
      </w:r>
      <w:r w:rsidRPr="006A50BC">
        <w:rPr>
          <w:b/>
          <w:bCs/>
        </w:rPr>
        <w:t>Surrounding</w:t>
      </w:r>
      <w:r>
        <w:t>” and “</w:t>
      </w:r>
      <w:r w:rsidRPr="006A50BC">
        <w:rPr>
          <w:b/>
          <w:bCs/>
        </w:rPr>
        <w:t>Other</w:t>
      </w:r>
      <w:r>
        <w:t>“ folder(s) in “</w:t>
      </w:r>
      <w:r w:rsidRPr="006A50BC">
        <w:rPr>
          <w:b/>
          <w:bCs/>
        </w:rPr>
        <w:t>Processed_files</w:t>
      </w:r>
      <w:r>
        <w:t>” directory.</w:t>
      </w:r>
    </w:p>
    <w:p w14:paraId="1D639724" w14:textId="10AA02B1" w:rsidR="006A50BC" w:rsidRDefault="006A50BC" w:rsidP="00940BE8">
      <w:pPr>
        <w:ind w:left="720"/>
      </w:pPr>
    </w:p>
    <w:p w14:paraId="65360622" w14:textId="3828D73C" w:rsidR="006A50BC" w:rsidRDefault="006A50BC" w:rsidP="00940BE8">
      <w:pPr>
        <w:pStyle w:val="Heading3"/>
        <w:ind w:left="720"/>
      </w:pPr>
      <w:bookmarkStart w:id="8" w:name="_Toc129107414"/>
      <w:r w:rsidRPr="00726BA2">
        <w:t>Run</w:t>
      </w:r>
      <w:r w:rsidRPr="004C7B12">
        <w:rPr>
          <w:b/>
          <w:bCs/>
        </w:rPr>
        <w:t>:</w:t>
      </w:r>
      <w:r w:rsidR="004C7B12">
        <w:t xml:space="preserve"> visium_surrounding_others_neurons.py</w:t>
      </w:r>
      <w:bookmarkEnd w:id="8"/>
    </w:p>
    <w:p w14:paraId="57AED669" w14:textId="69646417" w:rsidR="006A50BC" w:rsidRDefault="006A50BC" w:rsidP="00940BE8">
      <w:pPr>
        <w:ind w:left="720"/>
      </w:pPr>
    </w:p>
    <w:p w14:paraId="5928D91C" w14:textId="7E2C0E9D" w:rsidR="002831F1" w:rsidRDefault="006A50BC" w:rsidP="00940BE8">
      <w:pPr>
        <w:pStyle w:val="Heading3"/>
        <w:ind w:left="720"/>
      </w:pPr>
      <w:bookmarkStart w:id="9" w:name="_Toc129107415"/>
      <w:r w:rsidRPr="00726BA2">
        <w:t>Function</w:t>
      </w:r>
      <w:r w:rsidRPr="004C7B12">
        <w:rPr>
          <w:b/>
          <w:bCs/>
        </w:rPr>
        <w:t>:</w:t>
      </w:r>
      <w:r>
        <w:t xml:space="preserve"> </w:t>
      </w:r>
      <w:r w:rsidR="002831F1">
        <w:t>fetch_gene_expr_surrounding_and_other_barcodes()</w:t>
      </w:r>
      <w:bookmarkEnd w:id="9"/>
    </w:p>
    <w:p w14:paraId="4B60C06A" w14:textId="4885E2AE" w:rsidR="006A50BC" w:rsidRDefault="004C7B12" w:rsidP="00940BE8">
      <w:pPr>
        <w:ind w:left="720"/>
      </w:pPr>
      <w:r>
        <w:t xml:space="preserve">The function </w:t>
      </w:r>
      <w:r w:rsidRPr="007C7A31">
        <w:rPr>
          <w:b/>
          <w:bCs/>
        </w:rPr>
        <w:t>fetch_gene_expr_surrounding_and_other_barcodes()</w:t>
      </w:r>
      <w:r>
        <w:t xml:space="preserve"> in the above-mentioned file needs 3 file-path parameters</w:t>
      </w:r>
      <w:r w:rsidR="007C7A31">
        <w:t xml:space="preserve"> i.e., Final_matrix, Neuronal_barcodes and Processed_files file-path(s). Upon running this method, two directories “Surrounding” and “Others” are generated, where the files being processed are stored for further analysis in the QC step.</w:t>
      </w:r>
    </w:p>
    <w:p w14:paraId="535606F9" w14:textId="66A3DCB3" w:rsidR="00812E3E" w:rsidRDefault="00812E3E" w:rsidP="00940BE8">
      <w:pPr>
        <w:ind w:left="720"/>
      </w:pPr>
      <w:r>
        <w:t>In this step</w:t>
      </w:r>
      <w:r w:rsidR="003B7850">
        <w:t xml:space="preserve">, all the Processed_files under Multiple, Surrounding and Other are </w:t>
      </w:r>
      <w:r w:rsidR="003B7850" w:rsidRPr="00940BE8">
        <w:rPr>
          <w:b/>
          <w:bCs/>
          <w:i/>
          <w:iCs/>
        </w:rPr>
        <w:t>merged</w:t>
      </w:r>
      <w:r w:rsidR="003B7850">
        <w:t xml:space="preserve"> to a single dataframe and stored under “</w:t>
      </w:r>
      <w:r w:rsidR="003B7850" w:rsidRPr="00940BE8">
        <w:rPr>
          <w:b/>
          <w:bCs/>
        </w:rPr>
        <w:t>Seurat_input</w:t>
      </w:r>
      <w:r w:rsidR="003B7850">
        <w:t>” folder.</w:t>
      </w:r>
    </w:p>
    <w:p w14:paraId="5E4B732E" w14:textId="0F8E906B" w:rsidR="00FC50FF" w:rsidRDefault="00FC50FF" w:rsidP="00940BE8">
      <w:pPr>
        <w:ind w:left="720"/>
      </w:pPr>
    </w:p>
    <w:p w14:paraId="35510BB8" w14:textId="0C77F07D" w:rsidR="00FC50FF" w:rsidRDefault="00FC50FF" w:rsidP="00940BE8">
      <w:pPr>
        <w:pStyle w:val="Heading3"/>
        <w:ind w:left="720"/>
      </w:pPr>
      <w:bookmarkStart w:id="10" w:name="_Toc129107416"/>
      <w:r>
        <w:t>Params:</w:t>
      </w:r>
      <w:bookmarkEnd w:id="10"/>
    </w:p>
    <w:p w14:paraId="0665FAD9" w14:textId="77777777" w:rsidR="00FC50FF" w:rsidRPr="00FC50FF" w:rsidRDefault="00FC50FF" w:rsidP="00940BE8">
      <w:pPr>
        <w:pStyle w:val="ListParagraph"/>
        <w:numPr>
          <w:ilvl w:val="0"/>
          <w:numId w:val="4"/>
        </w:numPr>
        <w:ind w:left="1440"/>
        <w:rPr>
          <w:rFonts w:ascii="Monaco" w:hAnsi="Monaco"/>
          <w:sz w:val="20"/>
          <w:szCs w:val="20"/>
        </w:rPr>
      </w:pPr>
      <w:r w:rsidRPr="00FC50FF">
        <w:rPr>
          <w:rFonts w:ascii="Monaco" w:hAnsi="Monaco"/>
          <w:sz w:val="20"/>
          <w:szCs w:val="20"/>
        </w:rPr>
        <w:t>final_matrix_fp: /path/to/file/</w:t>
      </w:r>
      <w:r w:rsidRPr="00FC50FF">
        <w:rPr>
          <w:rFonts w:ascii="Monaco" w:hAnsi="Monaco"/>
          <w:b/>
          <w:bCs/>
          <w:sz w:val="20"/>
          <w:szCs w:val="20"/>
        </w:rPr>
        <w:t>Final_matrix</w:t>
      </w:r>
      <w:r w:rsidRPr="00FC50FF">
        <w:rPr>
          <w:rFonts w:ascii="Monaco" w:hAnsi="Monaco"/>
          <w:sz w:val="20"/>
          <w:szCs w:val="20"/>
        </w:rPr>
        <w:t>/</w:t>
      </w:r>
    </w:p>
    <w:p w14:paraId="11550704" w14:textId="77777777" w:rsidR="00FC50FF" w:rsidRPr="00FC50FF" w:rsidRDefault="00FC50FF" w:rsidP="00940BE8">
      <w:pPr>
        <w:pStyle w:val="ListParagraph"/>
        <w:numPr>
          <w:ilvl w:val="0"/>
          <w:numId w:val="4"/>
        </w:numPr>
        <w:ind w:left="1440"/>
        <w:rPr>
          <w:rFonts w:ascii="Monaco" w:hAnsi="Monaco"/>
          <w:sz w:val="20"/>
          <w:szCs w:val="20"/>
        </w:rPr>
      </w:pPr>
      <w:r w:rsidRPr="00FC50FF">
        <w:rPr>
          <w:rFonts w:ascii="Monaco" w:hAnsi="Monaco"/>
          <w:sz w:val="20"/>
          <w:szCs w:val="20"/>
        </w:rPr>
        <w:t>neuronal_barcodes_fp: /path/to/file/</w:t>
      </w:r>
      <w:r w:rsidRPr="00FC50FF">
        <w:rPr>
          <w:rFonts w:ascii="Monaco" w:hAnsi="Monaco"/>
          <w:b/>
          <w:bCs/>
          <w:sz w:val="20"/>
          <w:szCs w:val="20"/>
        </w:rPr>
        <w:t>Neuronal_barcodes</w:t>
      </w:r>
      <w:r w:rsidRPr="00FC50FF">
        <w:rPr>
          <w:rFonts w:ascii="Monaco" w:hAnsi="Monaco"/>
          <w:sz w:val="20"/>
          <w:szCs w:val="20"/>
        </w:rPr>
        <w:t>/</w:t>
      </w:r>
    </w:p>
    <w:p w14:paraId="30716105" w14:textId="3B37A847" w:rsidR="004C7B12" w:rsidRPr="00FC50FF" w:rsidRDefault="00FC50FF" w:rsidP="00940BE8">
      <w:pPr>
        <w:pStyle w:val="ListParagraph"/>
        <w:numPr>
          <w:ilvl w:val="0"/>
          <w:numId w:val="4"/>
        </w:numPr>
        <w:ind w:left="1440"/>
      </w:pPr>
      <w:r w:rsidRPr="00FC50FF">
        <w:rPr>
          <w:rFonts w:ascii="Monaco" w:hAnsi="Monaco"/>
          <w:sz w:val="20"/>
          <w:szCs w:val="20"/>
        </w:rPr>
        <w:t xml:space="preserve">processed_files: /path/to/file/ [folder where </w:t>
      </w:r>
      <w:r w:rsidRPr="00FC50FF">
        <w:rPr>
          <w:rFonts w:ascii="Monaco" w:hAnsi="Monaco"/>
          <w:b/>
          <w:bCs/>
          <w:sz w:val="20"/>
          <w:szCs w:val="20"/>
        </w:rPr>
        <w:t>Processed_files</w:t>
      </w:r>
      <w:r w:rsidRPr="00FC50FF">
        <w:rPr>
          <w:rFonts w:ascii="Monaco" w:hAnsi="Monaco"/>
          <w:sz w:val="20"/>
          <w:szCs w:val="20"/>
        </w:rPr>
        <w:t xml:space="preserve"> </w:t>
      </w:r>
      <w:r>
        <w:rPr>
          <w:rFonts w:ascii="Monaco" w:hAnsi="Monaco"/>
          <w:sz w:val="20"/>
          <w:szCs w:val="20"/>
        </w:rPr>
        <w:t>is created in the Step-1</w:t>
      </w:r>
      <w:r w:rsidRPr="00FC50FF">
        <w:rPr>
          <w:rFonts w:ascii="Monaco" w:hAnsi="Monaco"/>
          <w:sz w:val="20"/>
          <w:szCs w:val="20"/>
        </w:rPr>
        <w:t>]</w:t>
      </w:r>
    </w:p>
    <w:p w14:paraId="7950D568" w14:textId="77777777" w:rsidR="00FC50FF" w:rsidRDefault="00FC50FF" w:rsidP="00940BE8">
      <w:pPr>
        <w:pStyle w:val="ListParagraph"/>
        <w:ind w:left="1440"/>
      </w:pPr>
    </w:p>
    <w:p w14:paraId="0BC8B23F" w14:textId="46B1FB77" w:rsidR="004C7B12" w:rsidRPr="004C7B12" w:rsidRDefault="004C7B12" w:rsidP="00940BE8">
      <w:pPr>
        <w:pStyle w:val="Heading3"/>
        <w:ind w:left="720"/>
        <w:rPr>
          <w:rFonts w:ascii="Monaco" w:hAnsi="Monaco"/>
          <w:sz w:val="16"/>
          <w:szCs w:val="16"/>
        </w:rPr>
      </w:pPr>
      <w:bookmarkStart w:id="11" w:name="_Toc129107417"/>
      <w:r w:rsidRPr="004C7B12">
        <w:t>Script:</w:t>
      </w:r>
      <w:bookmarkEnd w:id="11"/>
    </w:p>
    <w:p w14:paraId="49FA89FF" w14:textId="3D500986" w:rsidR="004C7B12" w:rsidRPr="00897AD3" w:rsidRDefault="004C7B12" w:rsidP="00940BE8">
      <w:pPr>
        <w:ind w:left="720"/>
        <w:rPr>
          <w:rFonts w:ascii="Monaco" w:hAnsi="Monaco"/>
          <w:sz w:val="16"/>
          <w:szCs w:val="16"/>
        </w:rPr>
      </w:pPr>
      <w:proofErr w:type="spellStart"/>
      <w:r w:rsidRPr="004C7B12">
        <w:rPr>
          <w:rFonts w:ascii="Monaco" w:hAnsi="Monaco"/>
          <w:sz w:val="16"/>
          <w:szCs w:val="16"/>
        </w:rPr>
        <w:t>file_path</w:t>
      </w:r>
      <w:proofErr w:type="spellEnd"/>
      <w:r w:rsidRPr="004C7B12">
        <w:rPr>
          <w:rFonts w:ascii="Monaco" w:hAnsi="Monaco"/>
          <w:sz w:val="16"/>
          <w:szCs w:val="16"/>
        </w:rPr>
        <w:t xml:space="preserve"> = </w:t>
      </w:r>
      <w:r w:rsidR="001C263F" w:rsidRPr="001C263F">
        <w:rPr>
          <w:rFonts w:ascii="Monaco" w:hAnsi="Monaco"/>
          <w:sz w:val="16"/>
          <w:szCs w:val="16"/>
        </w:rPr>
        <w:t>"/path/to/file"</w:t>
      </w:r>
      <w:r w:rsidRPr="004C7B12">
        <w:rPr>
          <w:rFonts w:ascii="Monaco" w:hAnsi="Monaco"/>
          <w:sz w:val="16"/>
          <w:szCs w:val="16"/>
        </w:rPr>
        <w:br/>
      </w:r>
      <w:proofErr w:type="spellStart"/>
      <w:r w:rsidRPr="004C7B12">
        <w:rPr>
          <w:rFonts w:ascii="Monaco" w:hAnsi="Monaco"/>
          <w:sz w:val="16"/>
          <w:szCs w:val="16"/>
        </w:rPr>
        <w:t>fetch_gene_expr_surrounding_and_other_barcodes</w:t>
      </w:r>
      <w:proofErr w:type="spellEnd"/>
      <w:r w:rsidRPr="004C7B12">
        <w:rPr>
          <w:rFonts w:ascii="Monaco" w:hAnsi="Monaco"/>
          <w:sz w:val="16"/>
          <w:szCs w:val="16"/>
        </w:rPr>
        <w:t>(</w:t>
      </w:r>
      <w:proofErr w:type="spellStart"/>
      <w:r w:rsidRPr="004C7B12">
        <w:rPr>
          <w:rFonts w:ascii="Monaco" w:hAnsi="Monaco"/>
          <w:sz w:val="16"/>
          <w:szCs w:val="16"/>
        </w:rPr>
        <w:t>file_path</w:t>
      </w:r>
      <w:proofErr w:type="spellEnd"/>
      <w:r w:rsidRPr="004C7B12">
        <w:rPr>
          <w:rFonts w:ascii="Monaco" w:hAnsi="Monaco"/>
          <w:sz w:val="16"/>
          <w:szCs w:val="16"/>
        </w:rPr>
        <w:t xml:space="preserve"> + os.sep + "Final_matrix",</w:t>
      </w:r>
      <w:r w:rsidRPr="004C7B12">
        <w:rPr>
          <w:rFonts w:ascii="Monaco" w:hAnsi="Monaco"/>
          <w:sz w:val="16"/>
          <w:szCs w:val="16"/>
        </w:rPr>
        <w:br/>
        <w:t xml:space="preserve">                                               file_path + os.sep + "Neuronal_barcodes",</w:t>
      </w:r>
      <w:r w:rsidRPr="004C7B12">
        <w:rPr>
          <w:rFonts w:ascii="Monaco" w:hAnsi="Monaco"/>
          <w:sz w:val="16"/>
          <w:szCs w:val="16"/>
        </w:rPr>
        <w:br/>
        <w:t xml:space="preserve">                                               file_path + os.sep + "Processed_files")</w:t>
      </w:r>
    </w:p>
    <w:p w14:paraId="5692C7B9" w14:textId="1A76940D" w:rsidR="004C7B12" w:rsidRDefault="004C7B12" w:rsidP="00940BE8">
      <w:pPr>
        <w:pStyle w:val="Heading3"/>
        <w:ind w:left="720"/>
      </w:pPr>
      <w:bookmarkStart w:id="12" w:name="_Toc129107418"/>
      <w:r w:rsidRPr="004C7B12">
        <w:t>Output:</w:t>
      </w:r>
      <w:bookmarkEnd w:id="12"/>
    </w:p>
    <w:p w14:paraId="03D896A2" w14:textId="77777777" w:rsidR="002831F1" w:rsidRPr="002831F1" w:rsidRDefault="002831F1" w:rsidP="00940BE8">
      <w:pPr>
        <w:ind w:left="720"/>
        <w:rPr>
          <w:rFonts w:ascii="Monaco" w:hAnsi="Monaco"/>
          <w:sz w:val="16"/>
          <w:szCs w:val="16"/>
        </w:rPr>
      </w:pPr>
      <w:r w:rsidRPr="002831F1">
        <w:rPr>
          <w:rFonts w:ascii="Monaco" w:hAnsi="Monaco"/>
          <w:sz w:val="16"/>
          <w:szCs w:val="16"/>
        </w:rPr>
        <w:t>Running: final_matrix_drg1.csv -- neuronal_barcodes_drg1.csv</w:t>
      </w:r>
    </w:p>
    <w:p w14:paraId="27177448" w14:textId="77777777" w:rsidR="002831F1" w:rsidRPr="002831F1" w:rsidRDefault="002831F1" w:rsidP="00940BE8">
      <w:pPr>
        <w:ind w:left="720"/>
        <w:rPr>
          <w:rFonts w:ascii="Monaco" w:hAnsi="Monaco"/>
          <w:sz w:val="16"/>
          <w:szCs w:val="16"/>
        </w:rPr>
      </w:pPr>
      <w:r w:rsidRPr="002831F1">
        <w:rPr>
          <w:rFonts w:ascii="Monaco" w:hAnsi="Monaco"/>
          <w:sz w:val="16"/>
          <w:szCs w:val="16"/>
        </w:rPr>
        <w:t>Running: final_matrix_drg2.csv -- neuronal_barcodes_drg2.csv</w:t>
      </w:r>
    </w:p>
    <w:p w14:paraId="49D4C72C" w14:textId="77777777" w:rsidR="002831F1" w:rsidRPr="002831F1" w:rsidRDefault="002831F1" w:rsidP="00940BE8">
      <w:pPr>
        <w:ind w:left="720"/>
        <w:rPr>
          <w:rFonts w:ascii="Monaco" w:hAnsi="Monaco"/>
          <w:sz w:val="16"/>
          <w:szCs w:val="16"/>
        </w:rPr>
      </w:pPr>
      <w:r w:rsidRPr="002831F1">
        <w:rPr>
          <w:rFonts w:ascii="Monaco" w:hAnsi="Monaco"/>
          <w:sz w:val="16"/>
          <w:szCs w:val="16"/>
        </w:rPr>
        <w:t>Running: final_matrix_drg3.csv -- neuronal_barcodes_drg3.csv</w:t>
      </w:r>
    </w:p>
    <w:p w14:paraId="02E9B4BC" w14:textId="77777777" w:rsidR="002831F1" w:rsidRPr="002831F1" w:rsidRDefault="002831F1" w:rsidP="00940BE8">
      <w:pPr>
        <w:ind w:left="720"/>
        <w:rPr>
          <w:rFonts w:ascii="Monaco" w:hAnsi="Monaco"/>
          <w:sz w:val="16"/>
          <w:szCs w:val="16"/>
        </w:rPr>
      </w:pPr>
      <w:r w:rsidRPr="002831F1">
        <w:rPr>
          <w:rFonts w:ascii="Monaco" w:hAnsi="Monaco"/>
          <w:sz w:val="16"/>
          <w:szCs w:val="16"/>
        </w:rPr>
        <w:t>Running: final_matrix_drg4.csv -- neuronal_barcodes_drg4.csv</w:t>
      </w:r>
    </w:p>
    <w:p w14:paraId="5AC74A4A" w14:textId="77777777" w:rsidR="002831F1" w:rsidRPr="002831F1" w:rsidRDefault="002831F1" w:rsidP="00940BE8">
      <w:pPr>
        <w:ind w:left="720"/>
        <w:rPr>
          <w:rFonts w:ascii="Monaco" w:hAnsi="Monaco"/>
          <w:sz w:val="16"/>
          <w:szCs w:val="16"/>
        </w:rPr>
      </w:pPr>
      <w:r w:rsidRPr="002831F1">
        <w:rPr>
          <w:rFonts w:ascii="Monaco" w:hAnsi="Monaco"/>
          <w:sz w:val="16"/>
          <w:szCs w:val="16"/>
        </w:rPr>
        <w:t>Running: final_matrix_drg5.csv -- neuronal_barcodes_drg5.csv</w:t>
      </w:r>
    </w:p>
    <w:p w14:paraId="2A79E95B" w14:textId="77777777" w:rsidR="002831F1" w:rsidRPr="002831F1" w:rsidRDefault="002831F1" w:rsidP="00940BE8">
      <w:pPr>
        <w:ind w:left="720"/>
        <w:rPr>
          <w:rFonts w:ascii="Monaco" w:hAnsi="Monaco"/>
          <w:sz w:val="16"/>
          <w:szCs w:val="16"/>
        </w:rPr>
      </w:pPr>
      <w:r w:rsidRPr="002831F1">
        <w:rPr>
          <w:rFonts w:ascii="Monaco" w:hAnsi="Monaco"/>
          <w:sz w:val="16"/>
          <w:szCs w:val="16"/>
        </w:rPr>
        <w:t>Running: final_matrix_drg6.csv -- neuronal_barcodes_drg6.csv</w:t>
      </w:r>
    </w:p>
    <w:p w14:paraId="21FA04D4" w14:textId="77777777" w:rsidR="002831F1" w:rsidRPr="002831F1" w:rsidRDefault="002831F1" w:rsidP="00940BE8">
      <w:pPr>
        <w:ind w:left="720"/>
        <w:rPr>
          <w:rFonts w:ascii="Monaco" w:hAnsi="Monaco"/>
          <w:sz w:val="16"/>
          <w:szCs w:val="16"/>
        </w:rPr>
      </w:pPr>
      <w:r w:rsidRPr="002831F1">
        <w:rPr>
          <w:rFonts w:ascii="Monaco" w:hAnsi="Monaco"/>
          <w:sz w:val="16"/>
          <w:szCs w:val="16"/>
        </w:rPr>
        <w:lastRenderedPageBreak/>
        <w:t>Running: final_matrix_drg7.csv -- neuronal_barcodes_drg7.csv</w:t>
      </w:r>
    </w:p>
    <w:p w14:paraId="0F97F869" w14:textId="77777777" w:rsidR="002831F1" w:rsidRPr="002831F1" w:rsidRDefault="002831F1" w:rsidP="00940BE8">
      <w:pPr>
        <w:ind w:left="720"/>
        <w:rPr>
          <w:rFonts w:ascii="Monaco" w:hAnsi="Monaco"/>
          <w:sz w:val="16"/>
          <w:szCs w:val="16"/>
        </w:rPr>
      </w:pPr>
      <w:r w:rsidRPr="002831F1">
        <w:rPr>
          <w:rFonts w:ascii="Monaco" w:hAnsi="Monaco"/>
          <w:sz w:val="16"/>
          <w:szCs w:val="16"/>
        </w:rPr>
        <w:t>Running: final_matrix_drg8.csv -- neuronal_barcodes_drg8.csv</w:t>
      </w:r>
    </w:p>
    <w:p w14:paraId="5691FE06" w14:textId="761C6BCD" w:rsidR="0005334E" w:rsidRDefault="002831F1" w:rsidP="00940BE8">
      <w:pPr>
        <w:ind w:left="720"/>
        <w:rPr>
          <w:ins w:id="13" w:author="Inturi, Nikhil Nageshwar" w:date="2023-03-09T17:58:00Z"/>
          <w:rFonts w:ascii="Monaco" w:hAnsi="Monaco"/>
          <w:sz w:val="16"/>
          <w:szCs w:val="16"/>
        </w:rPr>
      </w:pPr>
      <w:r w:rsidRPr="002831F1">
        <w:rPr>
          <w:rFonts w:ascii="Monaco" w:hAnsi="Monaco"/>
          <w:sz w:val="16"/>
          <w:szCs w:val="16"/>
        </w:rPr>
        <w:t xml:space="preserve">{'Status': 'Success', 'Response': 'Files created in </w:t>
      </w:r>
      <w:r w:rsidR="00726BA2">
        <w:rPr>
          <w:rFonts w:ascii="Monaco" w:hAnsi="Monaco"/>
          <w:sz w:val="16"/>
          <w:szCs w:val="16"/>
        </w:rPr>
        <w:t>/path/to/file/</w:t>
      </w:r>
      <w:r w:rsidRPr="002831F1">
        <w:rPr>
          <w:rFonts w:ascii="Monaco" w:hAnsi="Monaco"/>
          <w:sz w:val="16"/>
          <w:szCs w:val="16"/>
        </w:rPr>
        <w:t xml:space="preserve">/Processed_files/Other &amp; </w:t>
      </w:r>
      <w:r w:rsidR="00726BA2">
        <w:rPr>
          <w:rFonts w:ascii="Monaco" w:hAnsi="Monaco"/>
          <w:sz w:val="16"/>
          <w:szCs w:val="16"/>
        </w:rPr>
        <w:t>/path/to/file/</w:t>
      </w:r>
      <w:r w:rsidRPr="002831F1">
        <w:rPr>
          <w:rFonts w:ascii="Monaco" w:hAnsi="Monaco"/>
          <w:sz w:val="16"/>
          <w:szCs w:val="16"/>
        </w:rPr>
        <w:t>/Processed_files/Surrounding'}</w:t>
      </w:r>
    </w:p>
    <w:p w14:paraId="3B608099" w14:textId="77777777" w:rsidR="00F07505" w:rsidRPr="00897AD3" w:rsidRDefault="00F07505" w:rsidP="00E51353">
      <w:pPr>
        <w:rPr>
          <w:rFonts w:ascii="Monaco" w:hAnsi="Monaco"/>
          <w:sz w:val="16"/>
          <w:szCs w:val="16"/>
        </w:rPr>
      </w:pPr>
    </w:p>
    <w:p w14:paraId="743C3ECD" w14:textId="2DC44EEF" w:rsidR="0001658B" w:rsidRDefault="0001658B" w:rsidP="0001658B">
      <w:pPr>
        <w:pStyle w:val="Heading2"/>
      </w:pPr>
      <w:bookmarkStart w:id="14" w:name="_Toc129107419"/>
      <w:r>
        <w:t>Step 3: Quality Control and tSNE Plots</w:t>
      </w:r>
      <w:bookmarkEnd w:id="14"/>
    </w:p>
    <w:p w14:paraId="5F14F413" w14:textId="6705926A" w:rsidR="0001658B" w:rsidRDefault="0001658B" w:rsidP="00940BE8">
      <w:pPr>
        <w:ind w:left="720"/>
      </w:pPr>
      <w:r>
        <w:t xml:space="preserve">In this step, we are performing the PCA and generating the TSNE plots. These plots generated are saved to “Plots” folder in the given file-path, however the file-path should contain all the folders generated from the previous steps: </w:t>
      </w:r>
      <w:r w:rsidRPr="0001658B">
        <w:rPr>
          <w:b/>
          <w:bCs/>
        </w:rPr>
        <w:t>Multiple</w:t>
      </w:r>
      <w:r>
        <w:t xml:space="preserve">, </w:t>
      </w:r>
      <w:r w:rsidRPr="0001658B">
        <w:rPr>
          <w:b/>
          <w:bCs/>
        </w:rPr>
        <w:t>Surrounding</w:t>
      </w:r>
      <w:r>
        <w:t xml:space="preserve"> and </w:t>
      </w:r>
      <w:r w:rsidRPr="0001658B">
        <w:rPr>
          <w:b/>
          <w:bCs/>
        </w:rPr>
        <w:t>Other</w:t>
      </w:r>
      <w:r>
        <w:t>.</w:t>
      </w:r>
    </w:p>
    <w:p w14:paraId="5BCED0E9" w14:textId="283163C5" w:rsidR="0001658B" w:rsidRDefault="0001658B" w:rsidP="00940BE8">
      <w:pPr>
        <w:ind w:left="720"/>
      </w:pPr>
    </w:p>
    <w:p w14:paraId="09CD5057" w14:textId="7F3D448E" w:rsidR="0001658B" w:rsidRDefault="0001658B" w:rsidP="00940BE8">
      <w:pPr>
        <w:pStyle w:val="Heading3"/>
        <w:ind w:left="720"/>
      </w:pPr>
      <w:bookmarkStart w:id="15" w:name="_Toc129107420"/>
      <w:r>
        <w:t>Run: quality_control.py</w:t>
      </w:r>
      <w:bookmarkEnd w:id="15"/>
    </w:p>
    <w:p w14:paraId="6C7BFF62" w14:textId="77777777" w:rsidR="00D92BE3" w:rsidRPr="00D92BE3" w:rsidRDefault="00D92BE3" w:rsidP="00940BE8">
      <w:pPr>
        <w:ind w:left="720"/>
      </w:pPr>
    </w:p>
    <w:p w14:paraId="684BB9CB" w14:textId="788EEE72" w:rsidR="0001658B" w:rsidRDefault="0001658B" w:rsidP="00940BE8">
      <w:pPr>
        <w:pStyle w:val="Heading3"/>
        <w:ind w:left="720"/>
      </w:pPr>
      <w:bookmarkStart w:id="16" w:name="_Toc129107421"/>
      <w:r>
        <w:t>Function: quality_control_for_visium_data</w:t>
      </w:r>
      <w:r w:rsidR="007C7A31">
        <w:t>()</w:t>
      </w:r>
      <w:bookmarkEnd w:id="16"/>
    </w:p>
    <w:p w14:paraId="3C3C4403" w14:textId="77777777" w:rsidR="007C7A31" w:rsidRDefault="007C7A31" w:rsidP="00940BE8">
      <w:pPr>
        <w:ind w:left="720"/>
      </w:pPr>
      <w:r>
        <w:t>The function quality_control_for_visium_data() applies PCA and generated tSNE plots to a “Plots” directory where the plots are generated are unique and have an extra 10 char-length string along with the file names as shown below;</w:t>
      </w:r>
    </w:p>
    <w:p w14:paraId="1E5E882C" w14:textId="6F09EFB1" w:rsidR="007C7A31" w:rsidRDefault="007C7A31" w:rsidP="00940BE8">
      <w:pPr>
        <w:ind w:left="720"/>
      </w:pPr>
      <w:r>
        <w:rPr>
          <w:noProof/>
        </w:rPr>
        <w:drawing>
          <wp:inline distT="0" distB="0" distL="0" distR="0" wp14:anchorId="6294ED54" wp14:editId="388B2BF9">
            <wp:extent cx="2449902" cy="2412441"/>
            <wp:effectExtent l="0" t="0" r="7620" b="698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459" cy="2428745"/>
                    </a:xfrm>
                    <a:prstGeom prst="rect">
                      <a:avLst/>
                    </a:prstGeom>
                  </pic:spPr>
                </pic:pic>
              </a:graphicData>
            </a:graphic>
          </wp:inline>
        </w:drawing>
      </w:r>
    </w:p>
    <w:p w14:paraId="6B3D59E0" w14:textId="1F5F85C1" w:rsidR="007C7A31" w:rsidRDefault="00F112FB" w:rsidP="00940BE8">
      <w:pPr>
        <w:ind w:left="720"/>
      </w:pPr>
      <w:r>
        <w:t xml:space="preserve">This method expects one parameter as an input, which is the file-path for where the folders Final_matrix, Neuronal_barcodes and </w:t>
      </w:r>
      <w:r w:rsidRPr="00FC50FF">
        <w:rPr>
          <w:b/>
          <w:bCs/>
        </w:rPr>
        <w:t>Processed_files</w:t>
      </w:r>
      <w:r>
        <w:t xml:space="preserve"> are present. Rest of the file-paths are autogenerated by the function.</w:t>
      </w:r>
    </w:p>
    <w:p w14:paraId="2E9B09C4" w14:textId="0CD27714" w:rsidR="00FC50FF" w:rsidRDefault="00FC50FF" w:rsidP="00940BE8">
      <w:pPr>
        <w:ind w:left="720"/>
      </w:pPr>
    </w:p>
    <w:p w14:paraId="7FC82AAD" w14:textId="77777777" w:rsidR="00FC50FF" w:rsidRDefault="00FC50FF" w:rsidP="00940BE8">
      <w:pPr>
        <w:pStyle w:val="Heading3"/>
        <w:ind w:left="720"/>
      </w:pPr>
      <w:bookmarkStart w:id="17" w:name="_Toc129107422"/>
      <w:r>
        <w:t>Params:</w:t>
      </w:r>
      <w:bookmarkEnd w:id="17"/>
    </w:p>
    <w:p w14:paraId="2F5570FA" w14:textId="183584A3" w:rsidR="00FC50FF" w:rsidRPr="00FC50FF" w:rsidRDefault="00747B2C" w:rsidP="00940BE8">
      <w:pPr>
        <w:pStyle w:val="ListParagraph"/>
        <w:numPr>
          <w:ilvl w:val="0"/>
          <w:numId w:val="5"/>
        </w:numPr>
        <w:ind w:left="1440"/>
        <w:rPr>
          <w:rFonts w:ascii="Monaco" w:hAnsi="Monaco"/>
          <w:sz w:val="20"/>
          <w:szCs w:val="20"/>
        </w:rPr>
      </w:pPr>
      <w:r>
        <w:rPr>
          <w:rFonts w:ascii="Monaco" w:hAnsi="Monaco"/>
          <w:sz w:val="20"/>
          <w:szCs w:val="20"/>
        </w:rPr>
        <w:t>file_path</w:t>
      </w:r>
      <w:r w:rsidR="00FC50FF" w:rsidRPr="00FC50FF">
        <w:rPr>
          <w:rFonts w:ascii="Monaco" w:hAnsi="Monaco"/>
          <w:sz w:val="20"/>
          <w:szCs w:val="20"/>
        </w:rPr>
        <w:t>: /path/to/file/</w:t>
      </w:r>
      <w:r>
        <w:rPr>
          <w:rFonts w:ascii="Monaco" w:hAnsi="Monaco"/>
          <w:sz w:val="20"/>
          <w:szCs w:val="20"/>
        </w:rPr>
        <w:t xml:space="preserve">   [path there </w:t>
      </w:r>
      <w:r w:rsidR="00FC50FF" w:rsidRPr="00FC50FF">
        <w:rPr>
          <w:rFonts w:ascii="Monaco" w:hAnsi="Monaco"/>
          <w:b/>
          <w:bCs/>
          <w:sz w:val="20"/>
          <w:szCs w:val="20"/>
        </w:rPr>
        <w:t>Final_matrix</w:t>
      </w:r>
      <w:r>
        <w:rPr>
          <w:rFonts w:ascii="Monaco" w:hAnsi="Monaco"/>
          <w:sz w:val="20"/>
          <w:szCs w:val="20"/>
        </w:rPr>
        <w:t xml:space="preserve"> and </w:t>
      </w:r>
      <w:r w:rsidR="00FC50FF" w:rsidRPr="00FC50FF">
        <w:rPr>
          <w:rFonts w:ascii="Monaco" w:hAnsi="Monaco"/>
          <w:b/>
          <w:bCs/>
          <w:sz w:val="20"/>
          <w:szCs w:val="20"/>
        </w:rPr>
        <w:t>Neuronal_barcodes</w:t>
      </w:r>
      <w:r>
        <w:rPr>
          <w:rFonts w:ascii="Monaco" w:hAnsi="Monaco"/>
          <w:sz w:val="20"/>
          <w:szCs w:val="20"/>
        </w:rPr>
        <w:t xml:space="preserve"> directories are present]</w:t>
      </w:r>
    </w:p>
    <w:p w14:paraId="270036C1" w14:textId="21FF1549" w:rsidR="00747B2C" w:rsidRDefault="00747B2C" w:rsidP="00940BE8">
      <w:pPr>
        <w:pStyle w:val="ListParagraph"/>
        <w:numPr>
          <w:ilvl w:val="0"/>
          <w:numId w:val="5"/>
        </w:numPr>
        <w:ind w:left="1440"/>
        <w:rPr>
          <w:rFonts w:ascii="Monaco" w:hAnsi="Monaco"/>
          <w:sz w:val="20"/>
          <w:szCs w:val="20"/>
        </w:rPr>
      </w:pPr>
      <w:r w:rsidRPr="00747B2C">
        <w:rPr>
          <w:rFonts w:ascii="Monaco" w:hAnsi="Monaco"/>
          <w:sz w:val="20"/>
          <w:szCs w:val="20"/>
        </w:rPr>
        <w:t xml:space="preserve">plot_type: </w:t>
      </w:r>
      <w:r>
        <w:rPr>
          <w:rFonts w:ascii="Monaco" w:hAnsi="Monaco"/>
          <w:sz w:val="20"/>
          <w:szCs w:val="20"/>
        </w:rPr>
        <w:t>'pdf'/'png'  [format that the generated tSNE plot needs to be stored]</w:t>
      </w:r>
    </w:p>
    <w:p w14:paraId="45388A08" w14:textId="77777777" w:rsidR="00747B2C" w:rsidRPr="00747B2C" w:rsidRDefault="00747B2C" w:rsidP="00940BE8">
      <w:pPr>
        <w:pStyle w:val="ListParagraph"/>
        <w:ind w:left="1440"/>
        <w:rPr>
          <w:rFonts w:ascii="Monaco" w:hAnsi="Monaco"/>
          <w:sz w:val="20"/>
          <w:szCs w:val="20"/>
        </w:rPr>
      </w:pPr>
    </w:p>
    <w:p w14:paraId="1932E692" w14:textId="4A7F737B" w:rsidR="0001658B" w:rsidRDefault="0001658B" w:rsidP="00940BE8">
      <w:pPr>
        <w:pStyle w:val="Heading3"/>
        <w:ind w:left="720"/>
      </w:pPr>
      <w:bookmarkStart w:id="18" w:name="_Toc129107423"/>
      <w:r>
        <w:t>Script:</w:t>
      </w:r>
      <w:bookmarkEnd w:id="18"/>
    </w:p>
    <w:p w14:paraId="167E0B54" w14:textId="7C856097" w:rsidR="001C263F" w:rsidRPr="001C263F" w:rsidRDefault="001C263F" w:rsidP="00940BE8">
      <w:pPr>
        <w:ind w:left="720"/>
      </w:pPr>
      <w:proofErr w:type="spellStart"/>
      <w:r w:rsidRPr="004C7B12">
        <w:rPr>
          <w:rFonts w:ascii="Monaco" w:hAnsi="Monaco"/>
          <w:sz w:val="16"/>
          <w:szCs w:val="16"/>
        </w:rPr>
        <w:t>file_path</w:t>
      </w:r>
      <w:proofErr w:type="spellEnd"/>
      <w:r w:rsidRPr="004C7B12">
        <w:rPr>
          <w:rFonts w:ascii="Monaco" w:hAnsi="Monaco"/>
          <w:sz w:val="16"/>
          <w:szCs w:val="16"/>
        </w:rPr>
        <w:t xml:space="preserve"> = </w:t>
      </w:r>
      <w:r w:rsidRPr="001C263F">
        <w:rPr>
          <w:rFonts w:ascii="Monaco" w:hAnsi="Monaco"/>
          <w:sz w:val="16"/>
          <w:szCs w:val="16"/>
        </w:rPr>
        <w:t>"/path/to/file"</w:t>
      </w:r>
    </w:p>
    <w:p w14:paraId="2C619006" w14:textId="2DC1C6F5" w:rsidR="0001658B" w:rsidRPr="0001658B" w:rsidRDefault="0001658B" w:rsidP="00940BE8">
      <w:pPr>
        <w:ind w:left="720"/>
        <w:rPr>
          <w:rFonts w:ascii="Monaco" w:hAnsi="Monaco"/>
          <w:sz w:val="16"/>
          <w:szCs w:val="16"/>
        </w:rPr>
      </w:pPr>
      <w:r w:rsidRPr="0001658B">
        <w:rPr>
          <w:rFonts w:ascii="Monaco" w:hAnsi="Monaco"/>
          <w:sz w:val="16"/>
          <w:szCs w:val="16"/>
        </w:rPr>
        <w:t>quality_control_for_visium_data(</w:t>
      </w:r>
      <w:r w:rsidR="001C263F">
        <w:rPr>
          <w:rFonts w:ascii="Monaco" w:hAnsi="Monaco"/>
          <w:sz w:val="16"/>
          <w:szCs w:val="16"/>
        </w:rPr>
        <w:t>file_path</w:t>
      </w:r>
      <w:r w:rsidRPr="0001658B">
        <w:rPr>
          <w:rFonts w:ascii="Monaco" w:hAnsi="Monaco"/>
          <w:sz w:val="16"/>
          <w:szCs w:val="16"/>
        </w:rPr>
        <w:t>)</w:t>
      </w:r>
    </w:p>
    <w:p w14:paraId="1C395A49" w14:textId="77777777" w:rsidR="0001658B" w:rsidRPr="0001658B" w:rsidRDefault="0001658B" w:rsidP="00940BE8">
      <w:pPr>
        <w:ind w:left="720"/>
        <w:rPr>
          <w:rFonts w:ascii="Monaco" w:hAnsi="Monaco"/>
          <w:sz w:val="16"/>
          <w:szCs w:val="16"/>
        </w:rPr>
      </w:pPr>
    </w:p>
    <w:p w14:paraId="6A20FCC7" w14:textId="5DADD494" w:rsidR="0005334E" w:rsidRDefault="00D92BE3" w:rsidP="00940BE8">
      <w:pPr>
        <w:pStyle w:val="Heading3"/>
        <w:ind w:left="720"/>
      </w:pPr>
      <w:bookmarkStart w:id="19" w:name="_Toc129107424"/>
      <w:r>
        <w:t>Output:</w:t>
      </w:r>
      <w:bookmarkEnd w:id="19"/>
    </w:p>
    <w:p w14:paraId="0957B0A1" w14:textId="77777777" w:rsidR="00D92BE3" w:rsidRPr="00D92BE3" w:rsidRDefault="00D92BE3" w:rsidP="00940BE8">
      <w:pPr>
        <w:ind w:left="720"/>
        <w:rPr>
          <w:rFonts w:ascii="Monaco" w:hAnsi="Monaco"/>
          <w:sz w:val="16"/>
          <w:szCs w:val="16"/>
        </w:rPr>
      </w:pPr>
      <w:r w:rsidRPr="00D92BE3">
        <w:rPr>
          <w:rFonts w:ascii="Monaco" w:hAnsi="Monaco"/>
          <w:sz w:val="16"/>
          <w:szCs w:val="16"/>
        </w:rPr>
        <w:t>Running for all_neurons_id1.csv, all_surrounding_neurons_id1.csv and other_id1.csv</w:t>
      </w:r>
    </w:p>
    <w:p w14:paraId="041FD640" w14:textId="77777777" w:rsidR="00D92BE3" w:rsidRPr="00D92BE3" w:rsidRDefault="00D92BE3" w:rsidP="00940BE8">
      <w:pPr>
        <w:ind w:left="720"/>
        <w:rPr>
          <w:rFonts w:ascii="Monaco" w:hAnsi="Monaco"/>
          <w:sz w:val="16"/>
          <w:szCs w:val="16"/>
        </w:rPr>
      </w:pPr>
      <w:r w:rsidRPr="00D92BE3">
        <w:rPr>
          <w:rFonts w:ascii="Monaco" w:hAnsi="Monaco"/>
          <w:sz w:val="16"/>
          <w:szCs w:val="16"/>
        </w:rPr>
        <w:lastRenderedPageBreak/>
        <w:t>Running for all_neurons_id2.csv, all_surrounding_neurons_id2.csv and other_id2.csv</w:t>
      </w:r>
    </w:p>
    <w:p w14:paraId="546B0CD9" w14:textId="77777777" w:rsidR="00D92BE3" w:rsidRPr="00D92BE3" w:rsidRDefault="00D92BE3" w:rsidP="00940BE8">
      <w:pPr>
        <w:ind w:left="720"/>
        <w:rPr>
          <w:rFonts w:ascii="Monaco" w:hAnsi="Monaco"/>
          <w:sz w:val="16"/>
          <w:szCs w:val="16"/>
        </w:rPr>
      </w:pPr>
      <w:r w:rsidRPr="00D92BE3">
        <w:rPr>
          <w:rFonts w:ascii="Monaco" w:hAnsi="Monaco"/>
          <w:sz w:val="16"/>
          <w:szCs w:val="16"/>
        </w:rPr>
        <w:t>Running for all_neurons_id3.csv, all_surrounding_neurons_id3.csv and other_id3.csv</w:t>
      </w:r>
    </w:p>
    <w:p w14:paraId="29D8B222" w14:textId="77777777" w:rsidR="00D92BE3" w:rsidRPr="00D92BE3" w:rsidRDefault="00D92BE3" w:rsidP="00940BE8">
      <w:pPr>
        <w:ind w:left="720"/>
        <w:rPr>
          <w:rFonts w:ascii="Monaco" w:hAnsi="Monaco"/>
          <w:sz w:val="16"/>
          <w:szCs w:val="16"/>
        </w:rPr>
      </w:pPr>
      <w:r w:rsidRPr="00D92BE3">
        <w:rPr>
          <w:rFonts w:ascii="Monaco" w:hAnsi="Monaco"/>
          <w:sz w:val="16"/>
          <w:szCs w:val="16"/>
        </w:rPr>
        <w:t>Running for all_neurons_id4.csv, all_surrounding_neurons_id4.csv and other_id4.csv</w:t>
      </w:r>
    </w:p>
    <w:p w14:paraId="793678E5" w14:textId="77777777" w:rsidR="00D92BE3" w:rsidRPr="00D92BE3" w:rsidRDefault="00D92BE3" w:rsidP="00940BE8">
      <w:pPr>
        <w:ind w:left="720"/>
        <w:rPr>
          <w:rFonts w:ascii="Monaco" w:hAnsi="Monaco"/>
          <w:sz w:val="16"/>
          <w:szCs w:val="16"/>
        </w:rPr>
      </w:pPr>
      <w:r w:rsidRPr="00D92BE3">
        <w:rPr>
          <w:rFonts w:ascii="Monaco" w:hAnsi="Monaco"/>
          <w:sz w:val="16"/>
          <w:szCs w:val="16"/>
        </w:rPr>
        <w:t>Running for all_neurons_id5.csv, all_surrounding_neurons_id5.csv and other_id5.csv</w:t>
      </w:r>
    </w:p>
    <w:p w14:paraId="39C8F263" w14:textId="77777777" w:rsidR="00D92BE3" w:rsidRPr="00D92BE3" w:rsidRDefault="00D92BE3" w:rsidP="00940BE8">
      <w:pPr>
        <w:ind w:left="720"/>
        <w:rPr>
          <w:rFonts w:ascii="Monaco" w:hAnsi="Monaco"/>
          <w:sz w:val="16"/>
          <w:szCs w:val="16"/>
        </w:rPr>
      </w:pPr>
      <w:r w:rsidRPr="00D92BE3">
        <w:rPr>
          <w:rFonts w:ascii="Monaco" w:hAnsi="Monaco"/>
          <w:sz w:val="16"/>
          <w:szCs w:val="16"/>
        </w:rPr>
        <w:t>Running for all_neurons_id6.csv, all_surrounding_neurons_id6.csv and other_id6.csv</w:t>
      </w:r>
    </w:p>
    <w:p w14:paraId="6D0789EB" w14:textId="77777777" w:rsidR="00D92BE3" w:rsidRPr="00D92BE3" w:rsidRDefault="00D92BE3" w:rsidP="00940BE8">
      <w:pPr>
        <w:ind w:left="720"/>
        <w:rPr>
          <w:rFonts w:ascii="Monaco" w:hAnsi="Monaco"/>
          <w:sz w:val="16"/>
          <w:szCs w:val="16"/>
        </w:rPr>
      </w:pPr>
      <w:r w:rsidRPr="00D92BE3">
        <w:rPr>
          <w:rFonts w:ascii="Monaco" w:hAnsi="Monaco"/>
          <w:sz w:val="16"/>
          <w:szCs w:val="16"/>
        </w:rPr>
        <w:t>Running for all_neurons_id7.csv, all_surrounding_neurons_id7.csv and other_id7.csv</w:t>
      </w:r>
    </w:p>
    <w:p w14:paraId="2AF2098F" w14:textId="1B35385F" w:rsidR="00D92BE3" w:rsidRDefault="00D92BE3" w:rsidP="00940BE8">
      <w:pPr>
        <w:ind w:left="720"/>
      </w:pPr>
      <w:r w:rsidRPr="00D92BE3">
        <w:rPr>
          <w:rFonts w:ascii="Monaco" w:hAnsi="Monaco"/>
          <w:sz w:val="16"/>
          <w:szCs w:val="16"/>
        </w:rPr>
        <w:t>Running for all_neurons_id8.csv, all_surrounding_neurons_id8.csv and other_id8.csv</w:t>
      </w:r>
    </w:p>
    <w:p w14:paraId="2D3E6E67" w14:textId="6F84137A" w:rsidR="00D92BE3" w:rsidRPr="00D92BE3" w:rsidRDefault="00D92BE3" w:rsidP="00940BE8">
      <w:pPr>
        <w:pStyle w:val="Heading3"/>
        <w:ind w:left="720"/>
      </w:pPr>
      <w:bookmarkStart w:id="20" w:name="_Toc129107425"/>
      <w:r>
        <w:t>Plot: tSNE plot for dataset – 3 of multiple, surrounding and other data</w:t>
      </w:r>
      <w:bookmarkEnd w:id="20"/>
    </w:p>
    <w:p w14:paraId="32E7BCA8" w14:textId="6FC68C6F" w:rsidR="00D92BE3" w:rsidRDefault="00D92BE3" w:rsidP="00940BE8">
      <w:pPr>
        <w:ind w:left="720"/>
      </w:pPr>
      <w:r>
        <w:rPr>
          <w:noProof/>
        </w:rPr>
        <w:drawing>
          <wp:inline distT="0" distB="0" distL="0" distR="0" wp14:anchorId="7CC4E00D" wp14:editId="4281C0E0">
            <wp:extent cx="4826977" cy="4301476"/>
            <wp:effectExtent l="19050" t="19050" r="12065" b="2349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4843" cy="4335220"/>
                    </a:xfrm>
                    <a:prstGeom prst="rect">
                      <a:avLst/>
                    </a:prstGeom>
                    <a:ln>
                      <a:solidFill>
                        <a:schemeClr val="accent1"/>
                      </a:solidFill>
                    </a:ln>
                  </pic:spPr>
                </pic:pic>
              </a:graphicData>
            </a:graphic>
          </wp:inline>
        </w:drawing>
      </w:r>
    </w:p>
    <w:p w14:paraId="59EDC5D6" w14:textId="11CB8114" w:rsidR="00D92BE3" w:rsidRDefault="00D92BE3" w:rsidP="00E51353"/>
    <w:p w14:paraId="4723AA0B" w14:textId="3E3F304D" w:rsidR="00D92BE3" w:rsidRDefault="00D92BE3" w:rsidP="00E51353"/>
    <w:p w14:paraId="192CDEAE" w14:textId="6CF268E8" w:rsidR="00D92BE3" w:rsidRDefault="00D92BE3" w:rsidP="00D92BE3">
      <w:pPr>
        <w:pStyle w:val="Heading2"/>
      </w:pPr>
      <w:bookmarkStart w:id="21" w:name="_Toc129107426"/>
      <w:r>
        <w:t>Step 4: Plotting Histograms</w:t>
      </w:r>
      <w:bookmarkEnd w:id="21"/>
    </w:p>
    <w:p w14:paraId="2AAF8E22" w14:textId="2BD31DB5" w:rsidR="00D92BE3" w:rsidRDefault="00D92BE3" w:rsidP="00853693">
      <w:pPr>
        <w:pStyle w:val="Heading3"/>
        <w:ind w:left="720"/>
      </w:pPr>
      <w:bookmarkStart w:id="22" w:name="_Toc129107427"/>
      <w:r>
        <w:t>Run: plot_histograms.py</w:t>
      </w:r>
      <w:bookmarkEnd w:id="22"/>
    </w:p>
    <w:p w14:paraId="5D276272" w14:textId="19503340" w:rsidR="00F112FB" w:rsidRPr="00F112FB" w:rsidRDefault="00F112FB" w:rsidP="00853693">
      <w:pPr>
        <w:ind w:left="720"/>
      </w:pPr>
      <w:r>
        <w:t xml:space="preserve">Here we are plotting histograms for both Single and Multiple neurons and it is as explained in the below function </w:t>
      </w:r>
      <w:r w:rsidRPr="00F112FB">
        <w:rPr>
          <w:b/>
          <w:bCs/>
        </w:rPr>
        <w:t>generate_hist_plot()</w:t>
      </w:r>
      <w:r>
        <w:t>.</w:t>
      </w:r>
    </w:p>
    <w:p w14:paraId="4917D974" w14:textId="77777777" w:rsidR="00D92BE3" w:rsidRPr="00D92BE3" w:rsidRDefault="00D92BE3" w:rsidP="00853693">
      <w:pPr>
        <w:ind w:left="720"/>
      </w:pPr>
    </w:p>
    <w:p w14:paraId="61CB8765" w14:textId="2BADDAE4" w:rsidR="00D92BE3" w:rsidRDefault="00D92BE3" w:rsidP="00853693">
      <w:pPr>
        <w:pStyle w:val="Heading3"/>
        <w:ind w:left="720"/>
      </w:pPr>
      <w:bookmarkStart w:id="23" w:name="_Toc129107428"/>
      <w:r>
        <w:t>Function: generate_hist_plot()</w:t>
      </w:r>
      <w:bookmarkEnd w:id="23"/>
    </w:p>
    <w:p w14:paraId="6785C324" w14:textId="0F6D0E46" w:rsidR="00F112FB" w:rsidRDefault="007C7A31" w:rsidP="00853693">
      <w:pPr>
        <w:ind w:left="720"/>
      </w:pPr>
      <w:r>
        <w:t xml:space="preserve">generate_hist_plot() will generate histograms and this method expects </w:t>
      </w:r>
      <w:r w:rsidR="00F112FB">
        <w:t xml:space="preserve">3 parameters: file-path where the </w:t>
      </w:r>
      <w:r w:rsidR="001C263F">
        <w:t>directories</w:t>
      </w:r>
      <w:r w:rsidR="00F112FB">
        <w:t xml:space="preserve"> “</w:t>
      </w:r>
      <w:r w:rsidR="00F112FB" w:rsidRPr="00F112FB">
        <w:rPr>
          <w:b/>
          <w:bCs/>
        </w:rPr>
        <w:t>Single</w:t>
      </w:r>
      <w:r w:rsidR="00F112FB">
        <w:t>” and “</w:t>
      </w:r>
      <w:r w:rsidR="00F112FB" w:rsidRPr="00F112FB">
        <w:rPr>
          <w:b/>
          <w:bCs/>
        </w:rPr>
        <w:t>Multiple</w:t>
      </w:r>
      <w:r w:rsidR="00F112FB">
        <w:t>” are located(generally in “</w:t>
      </w:r>
      <w:r w:rsidR="00F112FB" w:rsidRPr="00F112FB">
        <w:rPr>
          <w:b/>
          <w:bCs/>
        </w:rPr>
        <w:t>Processed</w:t>
      </w:r>
      <w:r w:rsidR="00F112FB">
        <w:t xml:space="preserve">_files”), </w:t>
      </w:r>
      <w:r w:rsidR="00F112FB" w:rsidRPr="00F112FB">
        <w:rPr>
          <w:b/>
          <w:bCs/>
        </w:rPr>
        <w:t>upper_threshold</w:t>
      </w:r>
      <w:r w:rsidR="00F112FB">
        <w:t xml:space="preserve"> and </w:t>
      </w:r>
      <w:r w:rsidR="00F112FB" w:rsidRPr="00F112FB">
        <w:rPr>
          <w:b/>
          <w:bCs/>
        </w:rPr>
        <w:t>lower_threshold</w:t>
      </w:r>
      <w:r w:rsidR="00F112FB">
        <w:t>. The threshold values are used to filter the data on both end; ceil and floor.</w:t>
      </w:r>
    </w:p>
    <w:p w14:paraId="2A4136E1" w14:textId="51E060A5" w:rsidR="00F112FB" w:rsidRDefault="00F112FB" w:rsidP="00853693">
      <w:pPr>
        <w:ind w:left="720"/>
      </w:pPr>
      <w:r w:rsidRPr="00F112FB">
        <w:rPr>
          <w:b/>
          <w:bCs/>
        </w:rPr>
        <w:lastRenderedPageBreak/>
        <w:t>Note:</w:t>
      </w:r>
      <w:r>
        <w:t xml:space="preserve"> lower_threshold is by default set to 0, if no value is provided as we are having counts in this particular step and there would be no chance of encountering any negative values.</w:t>
      </w:r>
    </w:p>
    <w:p w14:paraId="27E86C97" w14:textId="72E6DE18" w:rsidR="00FF542F" w:rsidRDefault="00FF542F" w:rsidP="00853693">
      <w:pPr>
        <w:ind w:left="720"/>
        <w:rPr>
          <w:ins w:id="24" w:author="Inturi, Nikhil Nageshwar" w:date="2023-03-09T18:07:00Z"/>
        </w:rPr>
      </w:pPr>
    </w:p>
    <w:p w14:paraId="1DE3328F" w14:textId="372C999F" w:rsidR="00853693" w:rsidRDefault="00853693" w:rsidP="00853693">
      <w:pPr>
        <w:ind w:left="720"/>
        <w:rPr>
          <w:ins w:id="25" w:author="Inturi, Nikhil Nageshwar" w:date="2023-03-09T18:07:00Z"/>
        </w:rPr>
      </w:pPr>
    </w:p>
    <w:p w14:paraId="450E36E9" w14:textId="77777777" w:rsidR="00853693" w:rsidRDefault="00853693" w:rsidP="00853693">
      <w:pPr>
        <w:ind w:left="720"/>
      </w:pPr>
    </w:p>
    <w:p w14:paraId="21DB8C32" w14:textId="77777777" w:rsidR="00FF542F" w:rsidRDefault="00FF542F" w:rsidP="00853693">
      <w:pPr>
        <w:pStyle w:val="Heading3"/>
        <w:ind w:left="720"/>
      </w:pPr>
      <w:bookmarkStart w:id="26" w:name="_Toc129107429"/>
      <w:r>
        <w:t>Params:</w:t>
      </w:r>
      <w:bookmarkEnd w:id="26"/>
    </w:p>
    <w:p w14:paraId="06B7489B" w14:textId="77777777" w:rsidR="00FF542F" w:rsidRPr="00FC50FF" w:rsidRDefault="00FF542F" w:rsidP="00853693">
      <w:pPr>
        <w:pStyle w:val="ListParagraph"/>
        <w:numPr>
          <w:ilvl w:val="0"/>
          <w:numId w:val="6"/>
        </w:numPr>
        <w:ind w:left="1530"/>
        <w:rPr>
          <w:rFonts w:ascii="Monaco" w:hAnsi="Monaco"/>
          <w:sz w:val="20"/>
          <w:szCs w:val="20"/>
        </w:rPr>
      </w:pPr>
      <w:r>
        <w:rPr>
          <w:rFonts w:ascii="Monaco" w:hAnsi="Monaco"/>
          <w:sz w:val="20"/>
          <w:szCs w:val="20"/>
        </w:rPr>
        <w:t>file_path</w:t>
      </w:r>
      <w:r w:rsidRPr="00FC50FF">
        <w:rPr>
          <w:rFonts w:ascii="Monaco" w:hAnsi="Monaco"/>
          <w:sz w:val="20"/>
          <w:szCs w:val="20"/>
        </w:rPr>
        <w:t>: /path/to/file/</w:t>
      </w:r>
      <w:r>
        <w:rPr>
          <w:rFonts w:ascii="Monaco" w:hAnsi="Monaco"/>
          <w:sz w:val="20"/>
          <w:szCs w:val="20"/>
        </w:rPr>
        <w:t xml:space="preserve">   [path there </w:t>
      </w:r>
      <w:r w:rsidRPr="00FC50FF">
        <w:rPr>
          <w:rFonts w:ascii="Monaco" w:hAnsi="Monaco"/>
          <w:b/>
          <w:bCs/>
          <w:sz w:val="20"/>
          <w:szCs w:val="20"/>
        </w:rPr>
        <w:t>Final_matrix</w:t>
      </w:r>
      <w:r>
        <w:rPr>
          <w:rFonts w:ascii="Monaco" w:hAnsi="Monaco"/>
          <w:sz w:val="20"/>
          <w:szCs w:val="20"/>
        </w:rPr>
        <w:t xml:space="preserve"> and </w:t>
      </w:r>
      <w:r w:rsidRPr="00FC50FF">
        <w:rPr>
          <w:rFonts w:ascii="Monaco" w:hAnsi="Monaco"/>
          <w:b/>
          <w:bCs/>
          <w:sz w:val="20"/>
          <w:szCs w:val="20"/>
        </w:rPr>
        <w:t>Neuronal_barcodes</w:t>
      </w:r>
      <w:r>
        <w:rPr>
          <w:rFonts w:ascii="Monaco" w:hAnsi="Monaco"/>
          <w:sz w:val="20"/>
          <w:szCs w:val="20"/>
        </w:rPr>
        <w:t xml:space="preserve"> directories are present]</w:t>
      </w:r>
    </w:p>
    <w:p w14:paraId="1488EFB2" w14:textId="13A032A9" w:rsidR="00FF542F" w:rsidRDefault="00FF542F" w:rsidP="00853693">
      <w:pPr>
        <w:pStyle w:val="ListParagraph"/>
        <w:numPr>
          <w:ilvl w:val="0"/>
          <w:numId w:val="6"/>
        </w:numPr>
        <w:ind w:left="1530"/>
        <w:rPr>
          <w:rFonts w:ascii="Monaco" w:hAnsi="Monaco"/>
          <w:sz w:val="20"/>
          <w:szCs w:val="20"/>
        </w:rPr>
      </w:pPr>
      <w:r>
        <w:rPr>
          <w:rFonts w:ascii="Monaco" w:hAnsi="Monaco"/>
          <w:sz w:val="20"/>
          <w:szCs w:val="20"/>
        </w:rPr>
        <w:t>upper_threshold: 5000  [</w:t>
      </w:r>
      <w:r w:rsidRPr="006F4BC9">
        <w:rPr>
          <w:rFonts w:ascii="Monaco" w:hAnsi="Monaco"/>
          <w:sz w:val="20"/>
          <w:szCs w:val="20"/>
        </w:rPr>
        <w:t>upper_threshold</w:t>
      </w:r>
      <w:r>
        <w:rPr>
          <w:rFonts w:ascii="Monaco" w:hAnsi="Monaco"/>
          <w:sz w:val="20"/>
          <w:szCs w:val="20"/>
        </w:rPr>
        <w:t xml:space="preserve"> for the histogram]</w:t>
      </w:r>
    </w:p>
    <w:p w14:paraId="38A26767" w14:textId="72FDF6D8" w:rsidR="00FF542F" w:rsidRPr="007C7A31" w:rsidRDefault="00FF542F" w:rsidP="00853693">
      <w:pPr>
        <w:pStyle w:val="ListParagraph"/>
        <w:numPr>
          <w:ilvl w:val="0"/>
          <w:numId w:val="6"/>
        </w:numPr>
        <w:ind w:left="1530"/>
      </w:pPr>
      <w:r>
        <w:rPr>
          <w:rFonts w:ascii="Monaco" w:hAnsi="Monaco"/>
          <w:sz w:val="20"/>
          <w:szCs w:val="20"/>
        </w:rPr>
        <w:t xml:space="preserve">lower_threshold: By default, 0 however, </w:t>
      </w:r>
      <w:r w:rsidR="006F4BC9">
        <w:rPr>
          <w:rFonts w:ascii="Monaco" w:hAnsi="Monaco"/>
          <w:sz w:val="20"/>
          <w:szCs w:val="20"/>
        </w:rPr>
        <w:t>it</w:t>
      </w:r>
      <w:r>
        <w:rPr>
          <w:rFonts w:ascii="Monaco" w:hAnsi="Monaco"/>
          <w:sz w:val="20"/>
          <w:szCs w:val="20"/>
        </w:rPr>
        <w:t xml:space="preserve"> can be set of any value less than the upper_threshold.</w:t>
      </w:r>
    </w:p>
    <w:p w14:paraId="56854E60" w14:textId="77777777" w:rsidR="00D92BE3" w:rsidRPr="00D92BE3" w:rsidRDefault="00D92BE3" w:rsidP="00853693">
      <w:pPr>
        <w:ind w:left="720"/>
      </w:pPr>
    </w:p>
    <w:p w14:paraId="25CF4EC1" w14:textId="3782461D" w:rsidR="00D92BE3" w:rsidRDefault="00D92BE3" w:rsidP="00853693">
      <w:pPr>
        <w:pStyle w:val="Heading3"/>
        <w:ind w:left="720"/>
      </w:pPr>
      <w:bookmarkStart w:id="27" w:name="_Toc129107430"/>
      <w:r>
        <w:t>Script:</w:t>
      </w:r>
      <w:bookmarkEnd w:id="27"/>
    </w:p>
    <w:p w14:paraId="0FD2EFC4" w14:textId="06560BB6" w:rsidR="00D92BE3" w:rsidRDefault="00D92BE3" w:rsidP="00853693">
      <w:pPr>
        <w:ind w:left="720"/>
        <w:rPr>
          <w:rFonts w:ascii="Monaco" w:hAnsi="Monaco"/>
          <w:sz w:val="16"/>
          <w:szCs w:val="16"/>
        </w:rPr>
      </w:pPr>
      <w:r w:rsidRPr="00D92BE3">
        <w:rPr>
          <w:rFonts w:ascii="Monaco" w:hAnsi="Monaco"/>
          <w:sz w:val="16"/>
          <w:szCs w:val="16"/>
        </w:rPr>
        <w:t>Generate_hist_plot(“/Users/Nikhil/Downloads/Visium_near_single_neuron_workflow’”, 5000, 2000)</w:t>
      </w:r>
    </w:p>
    <w:p w14:paraId="2E0BF91E" w14:textId="77777777" w:rsidR="00D92BE3" w:rsidRPr="00D92BE3" w:rsidRDefault="00D92BE3" w:rsidP="00853693">
      <w:pPr>
        <w:ind w:left="720"/>
        <w:rPr>
          <w:rFonts w:ascii="Monaco" w:hAnsi="Monaco"/>
          <w:sz w:val="16"/>
          <w:szCs w:val="16"/>
        </w:rPr>
      </w:pPr>
    </w:p>
    <w:p w14:paraId="3C63ECD1" w14:textId="5A0E074C" w:rsidR="00D92BE3" w:rsidRDefault="00D92BE3" w:rsidP="00853693">
      <w:pPr>
        <w:pStyle w:val="Heading3"/>
        <w:ind w:left="720"/>
      </w:pPr>
      <w:bookmarkStart w:id="28" w:name="_Toc129107431"/>
      <w:r>
        <w:t>Output:</w:t>
      </w:r>
      <w:bookmarkEnd w:id="28"/>
    </w:p>
    <w:p w14:paraId="673ACA18" w14:textId="49714016" w:rsidR="00D92BE3" w:rsidRDefault="00D92BE3" w:rsidP="00853693">
      <w:pPr>
        <w:ind w:left="720"/>
        <w:rPr>
          <w:rFonts w:ascii="Monaco" w:hAnsi="Monaco"/>
          <w:sz w:val="16"/>
          <w:szCs w:val="16"/>
        </w:rPr>
      </w:pPr>
      <w:r w:rsidRPr="00D92BE3">
        <w:t>{</w:t>
      </w:r>
      <w:r w:rsidRPr="00D92BE3">
        <w:rPr>
          <w:rFonts w:ascii="Monaco" w:hAnsi="Monaco"/>
          <w:sz w:val="16"/>
          <w:szCs w:val="16"/>
        </w:rPr>
        <w:t>'Status': 'Success', 'Response': "The plot is saved here: ['</w:t>
      </w:r>
      <w:r w:rsidR="00726BA2">
        <w:rPr>
          <w:rFonts w:ascii="Monaco" w:hAnsi="Monaco"/>
          <w:sz w:val="16"/>
          <w:szCs w:val="16"/>
        </w:rPr>
        <w:t>/path/to/file/</w:t>
      </w:r>
      <w:r w:rsidRPr="00D92BE3">
        <w:rPr>
          <w:rFonts w:ascii="Monaco" w:hAnsi="Monaco"/>
          <w:sz w:val="16"/>
          <w:szCs w:val="16"/>
        </w:rPr>
        <w:t>/Processed_files/Plots/hist_plot_1_lFaIUXmKup.png', '</w:t>
      </w:r>
      <w:r w:rsidR="00726BA2">
        <w:rPr>
          <w:rFonts w:ascii="Monaco" w:hAnsi="Monaco"/>
          <w:sz w:val="16"/>
          <w:szCs w:val="16"/>
        </w:rPr>
        <w:t>/path/to/file/</w:t>
      </w:r>
      <w:r w:rsidRPr="00D92BE3">
        <w:rPr>
          <w:rFonts w:ascii="Monaco" w:hAnsi="Monaco"/>
          <w:sz w:val="16"/>
          <w:szCs w:val="16"/>
        </w:rPr>
        <w:t>/Processed_files/Plots/hist_plot_2_58x2ivTpJu.png', '</w:t>
      </w:r>
      <w:r w:rsidR="00726BA2">
        <w:rPr>
          <w:rFonts w:ascii="Monaco" w:hAnsi="Monaco"/>
          <w:sz w:val="16"/>
          <w:szCs w:val="16"/>
        </w:rPr>
        <w:t>/path/to/file/</w:t>
      </w:r>
      <w:r w:rsidRPr="00D92BE3">
        <w:rPr>
          <w:rFonts w:ascii="Monaco" w:hAnsi="Monaco"/>
          <w:sz w:val="16"/>
          <w:szCs w:val="16"/>
        </w:rPr>
        <w:t>/Processed_files/Plots/hist_plot_3_tGVB0VvcQL.png', '</w:t>
      </w:r>
      <w:r w:rsidR="00726BA2">
        <w:rPr>
          <w:rFonts w:ascii="Monaco" w:hAnsi="Monaco"/>
          <w:sz w:val="16"/>
          <w:szCs w:val="16"/>
        </w:rPr>
        <w:t>/path/to/file/</w:t>
      </w:r>
      <w:r w:rsidRPr="00D92BE3">
        <w:rPr>
          <w:rFonts w:ascii="Monaco" w:hAnsi="Monaco"/>
          <w:sz w:val="16"/>
          <w:szCs w:val="16"/>
        </w:rPr>
        <w:t>/Processed_files/Plots/hist_plot_4_S47qMYPLKl.png', '</w:t>
      </w:r>
      <w:r w:rsidR="00726BA2">
        <w:rPr>
          <w:rFonts w:ascii="Monaco" w:hAnsi="Monaco"/>
          <w:sz w:val="16"/>
          <w:szCs w:val="16"/>
        </w:rPr>
        <w:t>/path/to/file/</w:t>
      </w:r>
      <w:r w:rsidRPr="00D92BE3">
        <w:rPr>
          <w:rFonts w:ascii="Monaco" w:hAnsi="Monaco"/>
          <w:sz w:val="16"/>
          <w:szCs w:val="16"/>
        </w:rPr>
        <w:t>/Processed_files/Plots/hist_plot_5_sUb0LJkKX6.png', '</w:t>
      </w:r>
      <w:r w:rsidR="00726BA2">
        <w:rPr>
          <w:rFonts w:ascii="Monaco" w:hAnsi="Monaco"/>
          <w:sz w:val="16"/>
          <w:szCs w:val="16"/>
        </w:rPr>
        <w:t>/path/to/file/</w:t>
      </w:r>
      <w:r w:rsidRPr="00D92BE3">
        <w:rPr>
          <w:rFonts w:ascii="Monaco" w:hAnsi="Monaco"/>
          <w:sz w:val="16"/>
          <w:szCs w:val="16"/>
        </w:rPr>
        <w:t>/Processed_files/Plots/hist_plot_6_FiLu2qneyc.png', '</w:t>
      </w:r>
      <w:r w:rsidR="00726BA2">
        <w:rPr>
          <w:rFonts w:ascii="Monaco" w:hAnsi="Monaco"/>
          <w:sz w:val="16"/>
          <w:szCs w:val="16"/>
        </w:rPr>
        <w:t>/path/to/file/</w:t>
      </w:r>
      <w:r w:rsidRPr="00D92BE3">
        <w:rPr>
          <w:rFonts w:ascii="Monaco" w:hAnsi="Monaco"/>
          <w:sz w:val="16"/>
          <w:szCs w:val="16"/>
        </w:rPr>
        <w:t>/Processed_files/Plots/hist_plot_7_iRLdvnlTtx.png', '</w:t>
      </w:r>
      <w:r w:rsidR="00726BA2">
        <w:rPr>
          <w:rFonts w:ascii="Monaco" w:hAnsi="Monaco"/>
          <w:sz w:val="16"/>
          <w:szCs w:val="16"/>
        </w:rPr>
        <w:t>/path/to/file/</w:t>
      </w:r>
      <w:r w:rsidRPr="00D92BE3">
        <w:rPr>
          <w:rFonts w:ascii="Monaco" w:hAnsi="Monaco"/>
          <w:sz w:val="16"/>
          <w:szCs w:val="16"/>
        </w:rPr>
        <w:t>/Processed_files/Plots/hist_plot_8_O7J3ZH9cbF.png']"}</w:t>
      </w:r>
    </w:p>
    <w:p w14:paraId="07CFF82F" w14:textId="606FFFDE" w:rsidR="00F112FB" w:rsidRDefault="00F112FB" w:rsidP="00853693">
      <w:pPr>
        <w:ind w:left="720"/>
        <w:rPr>
          <w:rFonts w:ascii="Monaco" w:hAnsi="Monaco"/>
          <w:sz w:val="16"/>
          <w:szCs w:val="16"/>
        </w:rPr>
      </w:pPr>
    </w:p>
    <w:p w14:paraId="78C049FD" w14:textId="03E35A49" w:rsidR="007C43A2" w:rsidRPr="007C43A2" w:rsidRDefault="00F112FB" w:rsidP="00853693">
      <w:pPr>
        <w:pStyle w:val="Heading3"/>
        <w:ind w:left="720"/>
      </w:pPr>
      <w:bookmarkStart w:id="29" w:name="_Toc129107432"/>
      <w:r>
        <w:t xml:space="preserve">Plot: </w:t>
      </w:r>
      <w:r w:rsidR="007640B0">
        <w:t>Histogram</w:t>
      </w:r>
      <w:r>
        <w:t xml:space="preserve"> plot for dataset</w:t>
      </w:r>
      <w:r w:rsidR="007C43A2">
        <w:t xml:space="preserve"> -7</w:t>
      </w:r>
      <w:r>
        <w:t xml:space="preserve"> of Single and Multiple neurons;</w:t>
      </w:r>
      <w:bookmarkEnd w:id="29"/>
    </w:p>
    <w:p w14:paraId="03CF4910" w14:textId="7E729651" w:rsidR="00F112FB" w:rsidRDefault="00F112FB" w:rsidP="00853693">
      <w:pPr>
        <w:ind w:left="720"/>
        <w:rPr>
          <w:rFonts w:ascii="Monaco" w:hAnsi="Monaco"/>
          <w:sz w:val="16"/>
          <w:szCs w:val="16"/>
        </w:rPr>
      </w:pPr>
      <w:r>
        <w:rPr>
          <w:noProof/>
        </w:rPr>
        <w:drawing>
          <wp:inline distT="0" distB="0" distL="0" distR="0" wp14:anchorId="29C17C23" wp14:editId="2284C25E">
            <wp:extent cx="5943600" cy="3303905"/>
            <wp:effectExtent l="19050" t="19050" r="19050" b="10795"/>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3905"/>
                    </a:xfrm>
                    <a:prstGeom prst="rect">
                      <a:avLst/>
                    </a:prstGeom>
                    <a:ln>
                      <a:solidFill>
                        <a:schemeClr val="accent1"/>
                      </a:solidFill>
                    </a:ln>
                  </pic:spPr>
                </pic:pic>
              </a:graphicData>
            </a:graphic>
          </wp:inline>
        </w:drawing>
      </w:r>
    </w:p>
    <w:p w14:paraId="0CFDAA06" w14:textId="77777777" w:rsidR="00CF5862" w:rsidRPr="00D92BE3" w:rsidRDefault="00CF5862" w:rsidP="00D92BE3">
      <w:pPr>
        <w:rPr>
          <w:rFonts w:ascii="Monaco" w:hAnsi="Monaco"/>
          <w:sz w:val="16"/>
          <w:szCs w:val="16"/>
        </w:rPr>
      </w:pPr>
    </w:p>
    <w:p w14:paraId="6CE7EFF2" w14:textId="681F9314" w:rsidR="00D92BE3" w:rsidRPr="00D92BE3" w:rsidRDefault="00D92BE3" w:rsidP="00D92BE3"/>
    <w:p w14:paraId="089896EC" w14:textId="3FB57E85" w:rsidR="00D92BE3" w:rsidRDefault="00D92BE3" w:rsidP="003D42FD">
      <w:pPr>
        <w:pStyle w:val="Heading2"/>
      </w:pPr>
      <w:bookmarkStart w:id="30" w:name="_Toc129107433"/>
      <w:r>
        <w:t xml:space="preserve">Step 5: </w:t>
      </w:r>
      <w:r w:rsidR="003D42FD">
        <w:t>Removing the Barcodes with low expression</w:t>
      </w:r>
      <w:bookmarkEnd w:id="30"/>
    </w:p>
    <w:p w14:paraId="30C37B33" w14:textId="4EA359E5" w:rsidR="003D42FD" w:rsidRDefault="00CF5862" w:rsidP="00853693">
      <w:pPr>
        <w:ind w:left="720"/>
      </w:pPr>
      <w:r>
        <w:t>Removing barcodes with low expression is basically filtering out the genes that are expressed low in the Single neuron dataset. Also, in this step we clean</w:t>
      </w:r>
      <w:r w:rsidR="007C43A2">
        <w:t>(</w:t>
      </w:r>
      <w:r w:rsidR="007C43A2" w:rsidRPr="007C43A2">
        <w:rPr>
          <w:b/>
          <w:bCs/>
        </w:rPr>
        <w:t>clean_unique_and_gene_names()</w:t>
      </w:r>
      <w:r>
        <w:t xml:space="preserve"> the data by removing all the duplicates and replacing few gene names. </w:t>
      </w:r>
    </w:p>
    <w:p w14:paraId="755FC9C5" w14:textId="77777777" w:rsidR="00CF5862" w:rsidRDefault="00CF5862" w:rsidP="00853693">
      <w:pPr>
        <w:ind w:left="720"/>
      </w:pPr>
    </w:p>
    <w:p w14:paraId="5CB019AB" w14:textId="53DC8E0F" w:rsidR="003D42FD" w:rsidRDefault="003D42FD" w:rsidP="00853693">
      <w:pPr>
        <w:pStyle w:val="Heading3"/>
        <w:ind w:left="720"/>
      </w:pPr>
      <w:bookmarkStart w:id="31" w:name="_Toc129107434"/>
      <w:r>
        <w:t>Run: remove_barcodes_low_expr.py</w:t>
      </w:r>
      <w:bookmarkEnd w:id="31"/>
    </w:p>
    <w:p w14:paraId="4F42B163" w14:textId="77777777" w:rsidR="007C43A2" w:rsidRPr="007C43A2" w:rsidRDefault="007C43A2" w:rsidP="00853693">
      <w:pPr>
        <w:ind w:left="720"/>
      </w:pPr>
    </w:p>
    <w:p w14:paraId="21C857C7" w14:textId="4C9BF7EF" w:rsidR="003D42FD" w:rsidRDefault="003D42FD" w:rsidP="00853693">
      <w:pPr>
        <w:pStyle w:val="Heading3"/>
        <w:ind w:left="720"/>
      </w:pPr>
      <w:bookmarkStart w:id="32" w:name="_Toc129107435"/>
      <w:r>
        <w:t>Function: remove_barcodes_with_low_expression()</w:t>
      </w:r>
      <w:bookmarkEnd w:id="32"/>
    </w:p>
    <w:p w14:paraId="0DCA1D25" w14:textId="6FABB59E" w:rsidR="007C43A2" w:rsidRDefault="007C43A2" w:rsidP="00853693">
      <w:pPr>
        <w:ind w:left="720"/>
      </w:pPr>
      <w:r>
        <w:t xml:space="preserve">This function expects 4 parameters; </w:t>
      </w:r>
      <w:r w:rsidRPr="007C43A2">
        <w:rPr>
          <w:b/>
          <w:bCs/>
        </w:rPr>
        <w:t>file-path</w:t>
      </w:r>
      <w:r>
        <w:t xml:space="preserve">, </w:t>
      </w:r>
      <w:r w:rsidRPr="007C43A2">
        <w:rPr>
          <w:b/>
          <w:bCs/>
        </w:rPr>
        <w:t>threshold</w:t>
      </w:r>
      <w:r>
        <w:t xml:space="preserve">, </w:t>
      </w:r>
      <w:r w:rsidRPr="007C43A2">
        <w:rPr>
          <w:b/>
          <w:bCs/>
        </w:rPr>
        <w:t>filters</w:t>
      </w:r>
      <w:r>
        <w:t xml:space="preserve"> and </w:t>
      </w:r>
      <w:r w:rsidRPr="007C43A2">
        <w:rPr>
          <w:b/>
          <w:bCs/>
        </w:rPr>
        <w:t>filter_threshold</w:t>
      </w:r>
      <w:r>
        <w:t xml:space="preserve">. File-path here is where the </w:t>
      </w:r>
      <w:r w:rsidRPr="007C43A2">
        <w:rPr>
          <w:b/>
          <w:bCs/>
        </w:rPr>
        <w:t>Final_matrix</w:t>
      </w:r>
      <w:r>
        <w:t xml:space="preserve"> and </w:t>
      </w:r>
      <w:proofErr w:type="gramStart"/>
      <w:r w:rsidRPr="007C43A2">
        <w:rPr>
          <w:b/>
          <w:bCs/>
        </w:rPr>
        <w:t>Processed</w:t>
      </w:r>
      <w:proofErr w:type="gramEnd"/>
      <w:r w:rsidRPr="007C43A2">
        <w:rPr>
          <w:b/>
          <w:bCs/>
        </w:rPr>
        <w:t>_files</w:t>
      </w:r>
      <w:r>
        <w:t xml:space="preserve"> are saved, from which </w:t>
      </w:r>
      <w:r w:rsidRPr="007C43A2">
        <w:rPr>
          <w:b/>
          <w:bCs/>
        </w:rPr>
        <w:t>/Processed_files/Single</w:t>
      </w:r>
      <w:r>
        <w:t xml:space="preserve"> is used in this particular step as we are trying to make the Single datasets downstream analysis ready. Based on the parameters available the data is processed, cleaned for duplicated and is stored in the </w:t>
      </w:r>
      <w:r w:rsidRPr="007C43A2">
        <w:rPr>
          <w:b/>
          <w:bCs/>
        </w:rPr>
        <w:t>Cluster</w:t>
      </w:r>
      <w:r>
        <w:t xml:space="preserve"> folder in the </w:t>
      </w:r>
      <w:r w:rsidRPr="007C43A2">
        <w:rPr>
          <w:b/>
          <w:bCs/>
        </w:rPr>
        <w:t>file-path/Processed_files</w:t>
      </w:r>
      <w:r>
        <w:t xml:space="preserve"> location.</w:t>
      </w:r>
    </w:p>
    <w:p w14:paraId="4C47E01E" w14:textId="43573332" w:rsidR="00521A3B" w:rsidRDefault="00521A3B" w:rsidP="00521A3B">
      <w:pPr>
        <w:ind w:left="720"/>
      </w:pPr>
      <w:r>
        <w:t xml:space="preserve">In this step, all the Processed_files </w:t>
      </w:r>
      <w:del w:id="33" w:author="Inturi, Nikhil Nageshwar" w:date="2023-03-09T18:08:00Z">
        <w:r w:rsidDel="00521A3B">
          <w:delText>under Multiple, Surrounding and Other</w:delText>
        </w:r>
      </w:del>
      <w:r>
        <w:t xml:space="preserve">under Cluster are </w:t>
      </w:r>
      <w:r w:rsidRPr="00940BE8">
        <w:rPr>
          <w:b/>
          <w:bCs/>
          <w:i/>
          <w:iCs/>
        </w:rPr>
        <w:t>merged</w:t>
      </w:r>
      <w:r>
        <w:t xml:space="preserve"> to a single dataframe and stored under “</w:t>
      </w:r>
      <w:r w:rsidRPr="00940BE8">
        <w:rPr>
          <w:b/>
          <w:bCs/>
        </w:rPr>
        <w:t>Seurat_input</w:t>
      </w:r>
      <w:r>
        <w:t>” folder.</w:t>
      </w:r>
    </w:p>
    <w:p w14:paraId="29635D25" w14:textId="77777777" w:rsidR="00521A3B" w:rsidRDefault="00521A3B" w:rsidP="00853693">
      <w:pPr>
        <w:ind w:left="720"/>
      </w:pPr>
    </w:p>
    <w:p w14:paraId="69520153" w14:textId="77777777" w:rsidR="006F4BC9" w:rsidRDefault="006F4BC9" w:rsidP="00853693">
      <w:pPr>
        <w:pStyle w:val="Heading3"/>
        <w:ind w:left="720"/>
      </w:pPr>
      <w:bookmarkStart w:id="34" w:name="_Toc129107436"/>
      <w:r>
        <w:t>Params:</w:t>
      </w:r>
      <w:bookmarkEnd w:id="34"/>
    </w:p>
    <w:p w14:paraId="0A09C843" w14:textId="77777777" w:rsidR="006F4BC9" w:rsidRPr="00FC50FF" w:rsidRDefault="006F4BC9" w:rsidP="00853693">
      <w:pPr>
        <w:pStyle w:val="ListParagraph"/>
        <w:numPr>
          <w:ilvl w:val="0"/>
          <w:numId w:val="7"/>
        </w:numPr>
        <w:ind w:left="1530"/>
        <w:rPr>
          <w:rFonts w:ascii="Monaco" w:hAnsi="Monaco"/>
          <w:sz w:val="20"/>
          <w:szCs w:val="20"/>
        </w:rPr>
      </w:pPr>
      <w:r>
        <w:rPr>
          <w:rFonts w:ascii="Monaco" w:hAnsi="Monaco"/>
          <w:sz w:val="20"/>
          <w:szCs w:val="20"/>
        </w:rPr>
        <w:t>file_path</w:t>
      </w:r>
      <w:r w:rsidRPr="00FC50FF">
        <w:rPr>
          <w:rFonts w:ascii="Monaco" w:hAnsi="Monaco"/>
          <w:sz w:val="20"/>
          <w:szCs w:val="20"/>
        </w:rPr>
        <w:t>: /path/to/file/</w:t>
      </w:r>
      <w:r>
        <w:rPr>
          <w:rFonts w:ascii="Monaco" w:hAnsi="Monaco"/>
          <w:sz w:val="20"/>
          <w:szCs w:val="20"/>
        </w:rPr>
        <w:t xml:space="preserve">   [path there </w:t>
      </w:r>
      <w:r w:rsidRPr="00FC50FF">
        <w:rPr>
          <w:rFonts w:ascii="Monaco" w:hAnsi="Monaco"/>
          <w:b/>
          <w:bCs/>
          <w:sz w:val="20"/>
          <w:szCs w:val="20"/>
        </w:rPr>
        <w:t>Final_matrix</w:t>
      </w:r>
      <w:r>
        <w:rPr>
          <w:rFonts w:ascii="Monaco" w:hAnsi="Monaco"/>
          <w:sz w:val="20"/>
          <w:szCs w:val="20"/>
        </w:rPr>
        <w:t xml:space="preserve"> and </w:t>
      </w:r>
      <w:r w:rsidRPr="00FC50FF">
        <w:rPr>
          <w:rFonts w:ascii="Monaco" w:hAnsi="Monaco"/>
          <w:b/>
          <w:bCs/>
          <w:sz w:val="20"/>
          <w:szCs w:val="20"/>
        </w:rPr>
        <w:t>Neuronal_barcodes</w:t>
      </w:r>
      <w:r>
        <w:rPr>
          <w:rFonts w:ascii="Monaco" w:hAnsi="Monaco"/>
          <w:sz w:val="20"/>
          <w:szCs w:val="20"/>
        </w:rPr>
        <w:t xml:space="preserve"> directories are present]</w:t>
      </w:r>
    </w:p>
    <w:p w14:paraId="34547687" w14:textId="78FBD8D0" w:rsidR="006F4BC9" w:rsidRDefault="006F4BC9" w:rsidP="00853693">
      <w:pPr>
        <w:pStyle w:val="ListParagraph"/>
        <w:numPr>
          <w:ilvl w:val="0"/>
          <w:numId w:val="7"/>
        </w:numPr>
        <w:ind w:left="1530"/>
        <w:rPr>
          <w:rFonts w:ascii="Monaco" w:hAnsi="Monaco"/>
          <w:sz w:val="20"/>
          <w:szCs w:val="20"/>
        </w:rPr>
      </w:pPr>
      <w:r>
        <w:rPr>
          <w:rFonts w:ascii="Monaco" w:hAnsi="Monaco"/>
          <w:sz w:val="20"/>
          <w:szCs w:val="20"/>
        </w:rPr>
        <w:t>threshold: By default, None, however can take numeric values Ex.1000, threshold Is used to filter the single neuron dataframe.</w:t>
      </w:r>
    </w:p>
    <w:p w14:paraId="2753D7C3" w14:textId="2FAAECDE" w:rsidR="006F4BC9" w:rsidRPr="006F4BC9" w:rsidRDefault="006F4BC9" w:rsidP="00853693">
      <w:pPr>
        <w:pStyle w:val="ListParagraph"/>
        <w:numPr>
          <w:ilvl w:val="0"/>
          <w:numId w:val="7"/>
        </w:numPr>
        <w:ind w:left="1530"/>
        <w:rPr>
          <w:rFonts w:ascii="Monaco" w:hAnsi="Monaco"/>
          <w:sz w:val="20"/>
          <w:szCs w:val="20"/>
        </w:rPr>
      </w:pPr>
      <w:r>
        <w:rPr>
          <w:rFonts w:ascii="Monaco" w:hAnsi="Monaco"/>
          <w:sz w:val="20"/>
          <w:szCs w:val="20"/>
        </w:rPr>
        <w:t>filter_threshold: By default, 0 however filter_threshold is only applied when filters are not None. [Ex. 1, 2 or numeric value]</w:t>
      </w:r>
    </w:p>
    <w:p w14:paraId="1BF0CE33" w14:textId="32EFC4A4" w:rsidR="006F4BC9" w:rsidRPr="006F4BC9" w:rsidRDefault="006F4BC9" w:rsidP="00853693">
      <w:pPr>
        <w:pStyle w:val="ListParagraph"/>
        <w:numPr>
          <w:ilvl w:val="0"/>
          <w:numId w:val="7"/>
        </w:numPr>
        <w:ind w:left="1530"/>
        <w:rPr>
          <w:rFonts w:ascii="Monaco" w:hAnsi="Monaco"/>
          <w:sz w:val="20"/>
          <w:szCs w:val="20"/>
        </w:rPr>
      </w:pPr>
      <w:r>
        <w:rPr>
          <w:rFonts w:ascii="Monaco" w:hAnsi="Monaco"/>
          <w:sz w:val="20"/>
          <w:szCs w:val="20"/>
        </w:rPr>
        <w:t xml:space="preserve">filters: By default, </w:t>
      </w:r>
      <w:proofErr w:type="gramStart"/>
      <w:r>
        <w:rPr>
          <w:rFonts w:ascii="Monaco" w:hAnsi="Monaco"/>
          <w:sz w:val="20"/>
          <w:szCs w:val="20"/>
        </w:rPr>
        <w:t>None</w:t>
      </w:r>
      <w:proofErr w:type="gramEnd"/>
      <w:r>
        <w:rPr>
          <w:rFonts w:ascii="Monaco" w:hAnsi="Monaco"/>
          <w:sz w:val="20"/>
          <w:szCs w:val="20"/>
        </w:rPr>
        <w:t xml:space="preserve"> however filters can be as shown below;</w:t>
      </w:r>
    </w:p>
    <w:p w14:paraId="3357A95C" w14:textId="14A2EC1A" w:rsidR="006F4BC9" w:rsidRPr="006F4BC9" w:rsidRDefault="006F4BC9" w:rsidP="00853693">
      <w:pPr>
        <w:pStyle w:val="ListParagraph"/>
        <w:numPr>
          <w:ilvl w:val="1"/>
          <w:numId w:val="9"/>
        </w:numPr>
        <w:ind w:left="2160"/>
        <w:rPr>
          <w:rFonts w:ascii="Monaco" w:hAnsi="Monaco"/>
          <w:sz w:val="20"/>
          <w:szCs w:val="20"/>
        </w:rPr>
      </w:pPr>
      <w:r>
        <w:rPr>
          <w:rFonts w:ascii="Monaco" w:hAnsi="Monaco"/>
          <w:sz w:val="20"/>
          <w:szCs w:val="20"/>
        </w:rPr>
        <w:t>'SNAP25'</w:t>
      </w:r>
    </w:p>
    <w:p w14:paraId="494855AC" w14:textId="15318D50" w:rsidR="006F4BC9" w:rsidRPr="006F4BC9" w:rsidRDefault="006F4BC9" w:rsidP="00853693">
      <w:pPr>
        <w:pStyle w:val="ListParagraph"/>
        <w:numPr>
          <w:ilvl w:val="1"/>
          <w:numId w:val="9"/>
        </w:numPr>
        <w:ind w:left="2160"/>
        <w:rPr>
          <w:rFonts w:ascii="Monaco" w:hAnsi="Monaco"/>
          <w:sz w:val="20"/>
          <w:szCs w:val="20"/>
        </w:rPr>
      </w:pPr>
      <w:r>
        <w:rPr>
          <w:rFonts w:ascii="Monaco" w:hAnsi="Monaco"/>
          <w:sz w:val="20"/>
          <w:szCs w:val="20"/>
        </w:rPr>
        <w:t>'SNAP</w:t>
      </w:r>
      <w:proofErr w:type="gramStart"/>
      <w:r>
        <w:rPr>
          <w:rFonts w:ascii="Monaco" w:hAnsi="Monaco"/>
          <w:sz w:val="20"/>
          <w:szCs w:val="20"/>
        </w:rPr>
        <w:t>25,RELL</w:t>
      </w:r>
      <w:proofErr w:type="gramEnd"/>
      <w:r>
        <w:rPr>
          <w:rFonts w:ascii="Monaco" w:hAnsi="Monaco"/>
          <w:sz w:val="20"/>
          <w:szCs w:val="20"/>
        </w:rPr>
        <w:t>1,..,..,..,'</w:t>
      </w:r>
    </w:p>
    <w:p w14:paraId="78DA49E6" w14:textId="77777777" w:rsidR="006F4BC9" w:rsidRDefault="006F4BC9" w:rsidP="00853693">
      <w:pPr>
        <w:ind w:left="720"/>
      </w:pPr>
    </w:p>
    <w:p w14:paraId="62AC9E98" w14:textId="77777777" w:rsidR="00726BA2" w:rsidRDefault="00726BA2" w:rsidP="00853693">
      <w:pPr>
        <w:ind w:left="720"/>
      </w:pPr>
    </w:p>
    <w:p w14:paraId="168364EB" w14:textId="4A7B0902" w:rsidR="007C43A2" w:rsidRDefault="007C43A2" w:rsidP="00853693">
      <w:pPr>
        <w:ind w:left="720"/>
      </w:pPr>
      <w:r w:rsidRPr="007C43A2">
        <w:rPr>
          <w:b/>
          <w:bCs/>
        </w:rPr>
        <w:t>Note:</w:t>
      </w:r>
      <w:r>
        <w:t xml:space="preserve"> By </w:t>
      </w:r>
      <w:r w:rsidR="001C263F">
        <w:t>default,</w:t>
      </w:r>
      <w:r>
        <w:t xml:space="preserve"> the </w:t>
      </w:r>
      <w:r w:rsidRPr="007C43A2">
        <w:rPr>
          <w:b/>
          <w:bCs/>
        </w:rPr>
        <w:t>threshold</w:t>
      </w:r>
      <w:r>
        <w:t xml:space="preserve"> and </w:t>
      </w:r>
      <w:r w:rsidRPr="007C43A2">
        <w:rPr>
          <w:b/>
          <w:bCs/>
        </w:rPr>
        <w:t>filters</w:t>
      </w:r>
      <w:r>
        <w:t xml:space="preserve"> are </w:t>
      </w:r>
      <w:r w:rsidRPr="007C43A2">
        <w:rPr>
          <w:b/>
          <w:bCs/>
        </w:rPr>
        <w:t>None</w:t>
      </w:r>
      <w:r>
        <w:t xml:space="preserve"> and </w:t>
      </w:r>
      <w:r w:rsidRPr="007C43A2">
        <w:rPr>
          <w:b/>
          <w:bCs/>
        </w:rPr>
        <w:t>filter_threshold</w:t>
      </w:r>
      <w:r>
        <w:t xml:space="preserve"> is </w:t>
      </w:r>
      <w:r w:rsidRPr="007C43A2">
        <w:rPr>
          <w:b/>
          <w:bCs/>
        </w:rPr>
        <w:t>0</w:t>
      </w:r>
      <w:r>
        <w:t>.</w:t>
      </w:r>
    </w:p>
    <w:p w14:paraId="33EB44A9" w14:textId="05008236" w:rsidR="00726BA2" w:rsidRDefault="00726BA2" w:rsidP="00853693">
      <w:pPr>
        <w:ind w:left="720"/>
      </w:pPr>
      <w:r>
        <w:t xml:space="preserve">Params: </w:t>
      </w:r>
    </w:p>
    <w:p w14:paraId="7F900DEE" w14:textId="0C6E068D" w:rsidR="00726BA2" w:rsidRPr="007C43A2" w:rsidRDefault="00726BA2" w:rsidP="00853693">
      <w:pPr>
        <w:pStyle w:val="ListParagraph"/>
        <w:numPr>
          <w:ilvl w:val="0"/>
          <w:numId w:val="1"/>
        </w:numPr>
        <w:ind w:left="1440"/>
      </w:pPr>
      <w:r>
        <w:t>file_path = “/path/to/file”</w:t>
      </w:r>
    </w:p>
    <w:p w14:paraId="6FB716D1" w14:textId="5DF34C61" w:rsidR="003D42FD" w:rsidRDefault="003D42FD" w:rsidP="00853693">
      <w:pPr>
        <w:ind w:left="720"/>
      </w:pPr>
    </w:p>
    <w:p w14:paraId="348219E7" w14:textId="7DFA6151" w:rsidR="003D42FD" w:rsidRDefault="003D42FD" w:rsidP="00853693">
      <w:pPr>
        <w:pStyle w:val="Heading3"/>
        <w:ind w:left="720"/>
      </w:pPr>
      <w:bookmarkStart w:id="35" w:name="_Toc129107437"/>
      <w:r>
        <w:t>Script:</w:t>
      </w:r>
      <w:bookmarkEnd w:id="35"/>
    </w:p>
    <w:p w14:paraId="09746919" w14:textId="51F0A38C" w:rsidR="001C263F" w:rsidRPr="001C263F" w:rsidRDefault="001C263F" w:rsidP="00853693">
      <w:pPr>
        <w:ind w:left="720"/>
      </w:pPr>
      <w:proofErr w:type="spellStart"/>
      <w:r w:rsidRPr="004C7B12">
        <w:rPr>
          <w:rFonts w:ascii="Monaco" w:hAnsi="Monaco"/>
          <w:sz w:val="16"/>
          <w:szCs w:val="16"/>
        </w:rPr>
        <w:t>file_path</w:t>
      </w:r>
      <w:proofErr w:type="spellEnd"/>
      <w:r w:rsidRPr="004C7B12">
        <w:rPr>
          <w:rFonts w:ascii="Monaco" w:hAnsi="Monaco"/>
          <w:sz w:val="16"/>
          <w:szCs w:val="16"/>
        </w:rPr>
        <w:t xml:space="preserve"> = </w:t>
      </w:r>
      <w:r w:rsidRPr="001C263F">
        <w:rPr>
          <w:rFonts w:ascii="Monaco" w:hAnsi="Monaco"/>
          <w:sz w:val="16"/>
          <w:szCs w:val="16"/>
        </w:rPr>
        <w:t>"/path/to/file"</w:t>
      </w:r>
    </w:p>
    <w:p w14:paraId="00EAE58B" w14:textId="54C797C6" w:rsidR="003D42FD" w:rsidRPr="003D42FD" w:rsidRDefault="003D42FD" w:rsidP="00853693">
      <w:pPr>
        <w:ind w:left="720"/>
        <w:rPr>
          <w:rFonts w:ascii="Monaco" w:hAnsi="Monaco"/>
          <w:sz w:val="16"/>
          <w:szCs w:val="16"/>
        </w:rPr>
      </w:pPr>
      <w:proofErr w:type="spellStart"/>
      <w:r w:rsidRPr="003D42FD">
        <w:rPr>
          <w:rFonts w:ascii="Monaco" w:hAnsi="Monaco"/>
          <w:sz w:val="16"/>
          <w:szCs w:val="16"/>
        </w:rPr>
        <w:t>remove_barcodes_with_low_expression</w:t>
      </w:r>
      <w:proofErr w:type="spellEnd"/>
      <w:r w:rsidRPr="003D42FD">
        <w:rPr>
          <w:rFonts w:ascii="Monaco" w:hAnsi="Monaco"/>
          <w:sz w:val="16"/>
          <w:szCs w:val="16"/>
        </w:rPr>
        <w:t>(</w:t>
      </w:r>
      <w:proofErr w:type="spellStart"/>
      <w:r w:rsidRPr="003D42FD">
        <w:rPr>
          <w:rFonts w:ascii="Monaco" w:hAnsi="Monaco"/>
          <w:sz w:val="16"/>
          <w:szCs w:val="16"/>
        </w:rPr>
        <w:t>file_path</w:t>
      </w:r>
      <w:proofErr w:type="spellEnd"/>
      <w:r w:rsidR="001C263F">
        <w:rPr>
          <w:rFonts w:ascii="Monaco" w:hAnsi="Monaco"/>
          <w:sz w:val="16"/>
          <w:szCs w:val="16"/>
        </w:rPr>
        <w:t>=</w:t>
      </w:r>
      <w:proofErr w:type="spellStart"/>
      <w:r w:rsidR="001C263F">
        <w:rPr>
          <w:rFonts w:ascii="Monaco" w:hAnsi="Monaco"/>
          <w:sz w:val="16"/>
          <w:szCs w:val="16"/>
        </w:rPr>
        <w:t>file_path</w:t>
      </w:r>
      <w:proofErr w:type="spellEnd"/>
      <w:r w:rsidR="001C263F">
        <w:rPr>
          <w:rFonts w:ascii="Monaco" w:hAnsi="Monaco"/>
          <w:sz w:val="16"/>
          <w:szCs w:val="16"/>
        </w:rPr>
        <w:t xml:space="preserve">, </w:t>
      </w:r>
      <w:r w:rsidRPr="003D42FD">
        <w:rPr>
          <w:rFonts w:ascii="Monaco" w:hAnsi="Monaco"/>
          <w:sz w:val="16"/>
          <w:szCs w:val="16"/>
        </w:rPr>
        <w:t xml:space="preserve">threshold=1000, filters='SNAP25', </w:t>
      </w:r>
      <w:proofErr w:type="spellStart"/>
      <w:r w:rsidRPr="003D42FD">
        <w:rPr>
          <w:rFonts w:ascii="Monaco" w:hAnsi="Monaco"/>
          <w:sz w:val="16"/>
          <w:szCs w:val="16"/>
        </w:rPr>
        <w:t>filter_threshold</w:t>
      </w:r>
      <w:proofErr w:type="spellEnd"/>
      <w:r w:rsidRPr="003D42FD">
        <w:rPr>
          <w:rFonts w:ascii="Monaco" w:hAnsi="Monaco"/>
          <w:sz w:val="16"/>
          <w:szCs w:val="16"/>
        </w:rPr>
        <w:t>=1)</w:t>
      </w:r>
    </w:p>
    <w:p w14:paraId="7530FA32" w14:textId="77777777" w:rsidR="003D42FD" w:rsidRDefault="003D42FD" w:rsidP="00853693">
      <w:pPr>
        <w:ind w:left="720"/>
      </w:pPr>
    </w:p>
    <w:p w14:paraId="704D7877" w14:textId="193F6C5A" w:rsidR="003D42FD" w:rsidRDefault="003D42FD" w:rsidP="00853693">
      <w:pPr>
        <w:pStyle w:val="Heading3"/>
        <w:ind w:left="720"/>
      </w:pPr>
      <w:bookmarkStart w:id="36" w:name="_Toc129107438"/>
      <w:r>
        <w:t>Output:</w:t>
      </w:r>
      <w:bookmarkEnd w:id="36"/>
    </w:p>
    <w:p w14:paraId="731E20B4" w14:textId="77777777" w:rsidR="003D42FD" w:rsidRPr="003D42FD" w:rsidRDefault="003D42FD" w:rsidP="00853693">
      <w:pPr>
        <w:ind w:left="720"/>
        <w:rPr>
          <w:rFonts w:ascii="Monaco" w:hAnsi="Monaco"/>
          <w:sz w:val="16"/>
          <w:szCs w:val="16"/>
        </w:rPr>
      </w:pPr>
      <w:r w:rsidRPr="003D42FD">
        <w:rPr>
          <w:rFonts w:ascii="Monaco" w:hAnsi="Monaco"/>
          <w:sz w:val="16"/>
          <w:szCs w:val="16"/>
        </w:rPr>
        <w:t>Running: single_neurons_id1.csv</w:t>
      </w:r>
    </w:p>
    <w:p w14:paraId="65D985CF" w14:textId="77777777" w:rsidR="003D42FD" w:rsidRPr="003D42FD" w:rsidRDefault="003D42FD" w:rsidP="00853693">
      <w:pPr>
        <w:ind w:left="720"/>
        <w:rPr>
          <w:rFonts w:ascii="Monaco" w:hAnsi="Monaco"/>
          <w:sz w:val="16"/>
          <w:szCs w:val="16"/>
        </w:rPr>
      </w:pPr>
      <w:r w:rsidRPr="003D42FD">
        <w:rPr>
          <w:rFonts w:ascii="Monaco" w:hAnsi="Monaco"/>
          <w:sz w:val="16"/>
          <w:szCs w:val="16"/>
        </w:rPr>
        <w:t>Running: single_neurons_id2.csv</w:t>
      </w:r>
    </w:p>
    <w:p w14:paraId="64EF501B" w14:textId="77777777" w:rsidR="003D42FD" w:rsidRPr="003D42FD" w:rsidRDefault="003D42FD" w:rsidP="00853693">
      <w:pPr>
        <w:ind w:left="720"/>
        <w:rPr>
          <w:rFonts w:ascii="Monaco" w:hAnsi="Monaco"/>
          <w:sz w:val="16"/>
          <w:szCs w:val="16"/>
        </w:rPr>
      </w:pPr>
      <w:r w:rsidRPr="003D42FD">
        <w:rPr>
          <w:rFonts w:ascii="Monaco" w:hAnsi="Monaco"/>
          <w:sz w:val="16"/>
          <w:szCs w:val="16"/>
        </w:rPr>
        <w:t>Running: single_neurons_id3.csv</w:t>
      </w:r>
    </w:p>
    <w:p w14:paraId="4BE109F4" w14:textId="77777777" w:rsidR="003D42FD" w:rsidRPr="003D42FD" w:rsidRDefault="003D42FD" w:rsidP="00853693">
      <w:pPr>
        <w:ind w:left="720"/>
        <w:rPr>
          <w:rFonts w:ascii="Monaco" w:hAnsi="Monaco"/>
          <w:sz w:val="16"/>
          <w:szCs w:val="16"/>
        </w:rPr>
      </w:pPr>
      <w:r w:rsidRPr="003D42FD">
        <w:rPr>
          <w:rFonts w:ascii="Monaco" w:hAnsi="Monaco"/>
          <w:sz w:val="16"/>
          <w:szCs w:val="16"/>
        </w:rPr>
        <w:t>Running: single_neurons_id4.csv</w:t>
      </w:r>
    </w:p>
    <w:p w14:paraId="1347AFEF" w14:textId="77777777" w:rsidR="003D42FD" w:rsidRPr="003D42FD" w:rsidRDefault="003D42FD" w:rsidP="00853693">
      <w:pPr>
        <w:ind w:left="720"/>
        <w:rPr>
          <w:rFonts w:ascii="Monaco" w:hAnsi="Monaco"/>
          <w:sz w:val="16"/>
          <w:szCs w:val="16"/>
        </w:rPr>
      </w:pPr>
      <w:r w:rsidRPr="003D42FD">
        <w:rPr>
          <w:rFonts w:ascii="Monaco" w:hAnsi="Monaco"/>
          <w:sz w:val="16"/>
          <w:szCs w:val="16"/>
        </w:rPr>
        <w:lastRenderedPageBreak/>
        <w:t>Running: single_neurons_id5.csv</w:t>
      </w:r>
    </w:p>
    <w:p w14:paraId="40351294" w14:textId="77777777" w:rsidR="003D42FD" w:rsidRPr="003D42FD" w:rsidRDefault="003D42FD" w:rsidP="00853693">
      <w:pPr>
        <w:ind w:left="720"/>
        <w:rPr>
          <w:rFonts w:ascii="Monaco" w:hAnsi="Monaco"/>
          <w:sz w:val="16"/>
          <w:szCs w:val="16"/>
        </w:rPr>
      </w:pPr>
      <w:r w:rsidRPr="003D42FD">
        <w:rPr>
          <w:rFonts w:ascii="Monaco" w:hAnsi="Monaco"/>
          <w:sz w:val="16"/>
          <w:szCs w:val="16"/>
        </w:rPr>
        <w:t>Running: single_neurons_id6.csv</w:t>
      </w:r>
    </w:p>
    <w:p w14:paraId="4F169ECB" w14:textId="77777777" w:rsidR="003D42FD" w:rsidRPr="003D42FD" w:rsidRDefault="003D42FD" w:rsidP="00853693">
      <w:pPr>
        <w:ind w:left="720"/>
        <w:rPr>
          <w:rFonts w:ascii="Monaco" w:hAnsi="Monaco"/>
          <w:sz w:val="16"/>
          <w:szCs w:val="16"/>
        </w:rPr>
      </w:pPr>
      <w:r w:rsidRPr="003D42FD">
        <w:rPr>
          <w:rFonts w:ascii="Monaco" w:hAnsi="Monaco"/>
          <w:sz w:val="16"/>
          <w:szCs w:val="16"/>
        </w:rPr>
        <w:t>Running: single_neurons_id7.csv</w:t>
      </w:r>
    </w:p>
    <w:p w14:paraId="31D6A238" w14:textId="77777777" w:rsidR="003D42FD" w:rsidRPr="003D42FD" w:rsidRDefault="003D42FD" w:rsidP="00853693">
      <w:pPr>
        <w:ind w:left="720"/>
        <w:rPr>
          <w:rFonts w:ascii="Monaco" w:hAnsi="Monaco"/>
          <w:sz w:val="16"/>
          <w:szCs w:val="16"/>
        </w:rPr>
      </w:pPr>
      <w:r w:rsidRPr="003D42FD">
        <w:rPr>
          <w:rFonts w:ascii="Monaco" w:hAnsi="Monaco"/>
          <w:sz w:val="16"/>
          <w:szCs w:val="16"/>
        </w:rPr>
        <w:t>Running: single_neurons_id8.csv</w:t>
      </w:r>
    </w:p>
    <w:p w14:paraId="2EAC30DE" w14:textId="2E68A08F" w:rsidR="00D92BE3" w:rsidRDefault="003D42FD" w:rsidP="00853693">
      <w:pPr>
        <w:ind w:left="720"/>
        <w:rPr>
          <w:rFonts w:ascii="Monaco" w:hAnsi="Monaco"/>
          <w:sz w:val="16"/>
          <w:szCs w:val="16"/>
        </w:rPr>
      </w:pPr>
      <w:r w:rsidRPr="003D42FD">
        <w:rPr>
          <w:rFonts w:ascii="Monaco" w:hAnsi="Monaco"/>
          <w:sz w:val="16"/>
          <w:szCs w:val="16"/>
        </w:rPr>
        <w:t>{'Status': 'Success', 'Response': 'Barcodes with low expression are removed successfully.'}</w:t>
      </w:r>
    </w:p>
    <w:p w14:paraId="7EE44D56" w14:textId="38FF5AD7" w:rsidR="00E90D20" w:rsidRDefault="00E90D20" w:rsidP="00853693">
      <w:pPr>
        <w:ind w:left="720"/>
        <w:rPr>
          <w:rFonts w:ascii="Monaco" w:hAnsi="Monaco"/>
          <w:sz w:val="16"/>
          <w:szCs w:val="16"/>
        </w:rPr>
      </w:pPr>
    </w:p>
    <w:p w14:paraId="374CC13F" w14:textId="617B61DC" w:rsidR="00E90D20" w:rsidRDefault="00E90D20" w:rsidP="00E51353">
      <w:pPr>
        <w:rPr>
          <w:ins w:id="37" w:author="Inturi, Nikhil Nageshwar" w:date="2023-03-10T09:17:00Z"/>
          <w:rFonts w:ascii="Monaco" w:hAnsi="Monaco"/>
          <w:sz w:val="16"/>
          <w:szCs w:val="16"/>
        </w:rPr>
      </w:pPr>
    </w:p>
    <w:p w14:paraId="55662F94" w14:textId="1398ACF2" w:rsidR="00DE283C" w:rsidRDefault="00DE283C" w:rsidP="00E51353">
      <w:pPr>
        <w:rPr>
          <w:ins w:id="38" w:author="Inturi, Nikhil Nageshwar" w:date="2023-03-10T09:17:00Z"/>
          <w:rFonts w:ascii="Monaco" w:hAnsi="Monaco"/>
          <w:sz w:val="16"/>
          <w:szCs w:val="16"/>
        </w:rPr>
      </w:pPr>
    </w:p>
    <w:p w14:paraId="1C16EED8" w14:textId="77777777" w:rsidR="00DE283C" w:rsidRDefault="00DE283C" w:rsidP="00DE283C">
      <w:pPr>
        <w:rPr>
          <w:ins w:id="39" w:author="Inturi, Nikhil Nageshwar" w:date="2023-03-10T09:18:00Z"/>
          <w:sz w:val="28"/>
          <w:szCs w:val="28"/>
        </w:rPr>
      </w:pPr>
      <w:r w:rsidRPr="00853693">
        <w:rPr>
          <w:sz w:val="28"/>
          <w:szCs w:val="28"/>
        </w:rPr>
        <w:t>Notes: (see R_instructions file)</w:t>
      </w:r>
    </w:p>
    <w:p w14:paraId="54D61EC2" w14:textId="1E59ADD0" w:rsidR="00DE283C" w:rsidRDefault="00DE283C" w:rsidP="00DE283C">
      <w:pPr>
        <w:pStyle w:val="ListParagraph"/>
        <w:numPr>
          <w:ilvl w:val="0"/>
          <w:numId w:val="13"/>
        </w:numPr>
        <w:rPr>
          <w:sz w:val="28"/>
          <w:szCs w:val="28"/>
        </w:rPr>
      </w:pPr>
      <w:r w:rsidRPr="00DE283C">
        <w:rPr>
          <w:sz w:val="28"/>
          <w:szCs w:val="28"/>
        </w:rPr>
        <w:t>Use merged neuronal files, surrounding and other barcodes to generate violin plots in R.</w:t>
      </w:r>
    </w:p>
    <w:p w14:paraId="09CD54F3" w14:textId="15A050E9" w:rsidR="00417E4C" w:rsidRPr="00825110" w:rsidRDefault="00DE283C" w:rsidP="007A7677">
      <w:pPr>
        <w:pStyle w:val="ListParagraph"/>
        <w:numPr>
          <w:ilvl w:val="0"/>
          <w:numId w:val="13"/>
        </w:numPr>
        <w:rPr>
          <w:ins w:id="40" w:author="Nikhil I" w:date="2023-03-10T11:05:00Z"/>
          <w:sz w:val="36"/>
          <w:szCs w:val="36"/>
        </w:rPr>
      </w:pPr>
      <w:r w:rsidRPr="007A7677">
        <w:rPr>
          <w:sz w:val="28"/>
          <w:szCs w:val="28"/>
        </w:rPr>
        <w:t>Use the output files of step 5 as input for Seurat’s integration and clustering workflow in R.</w:t>
      </w:r>
    </w:p>
    <w:p w14:paraId="424CA940" w14:textId="77777777" w:rsidR="00825110" w:rsidRPr="007A7677" w:rsidRDefault="00825110" w:rsidP="00825110">
      <w:pPr>
        <w:pStyle w:val="ListParagraph"/>
        <w:rPr>
          <w:sz w:val="36"/>
          <w:szCs w:val="36"/>
        </w:rPr>
      </w:pPr>
    </w:p>
    <w:p w14:paraId="7AB7DEE5" w14:textId="044297FC" w:rsidR="00E90D20" w:rsidRPr="00E90D20" w:rsidRDefault="00E90D20" w:rsidP="00E90D20">
      <w:pPr>
        <w:jc w:val="center"/>
        <w:rPr>
          <w:sz w:val="44"/>
          <w:szCs w:val="44"/>
        </w:rPr>
      </w:pPr>
      <w:r w:rsidRPr="00E90D20">
        <w:rPr>
          <w:sz w:val="36"/>
          <w:szCs w:val="36"/>
        </w:rPr>
        <w:t>The End</w:t>
      </w:r>
    </w:p>
    <w:sectPr w:rsidR="00E90D20" w:rsidRPr="00E9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37D7"/>
    <w:multiLevelType w:val="hybridMultilevel"/>
    <w:tmpl w:val="4310480A"/>
    <w:lvl w:ilvl="0" w:tplc="B8E6F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1973"/>
    <w:multiLevelType w:val="hybridMultilevel"/>
    <w:tmpl w:val="2B7E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C7251"/>
    <w:multiLevelType w:val="hybridMultilevel"/>
    <w:tmpl w:val="DD48BC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B0886"/>
    <w:multiLevelType w:val="hybridMultilevel"/>
    <w:tmpl w:val="7804D75E"/>
    <w:lvl w:ilvl="0" w:tplc="FFFFFFFF">
      <w:start w:val="1"/>
      <w:numFmt w:val="decimal"/>
      <w:lvlText w:val="%1."/>
      <w:lvlJc w:val="left"/>
      <w:pPr>
        <w:ind w:left="810" w:hanging="360"/>
      </w:pPr>
      <w:rPr>
        <w:rFonts w:hint="default"/>
        <w:sz w:val="20"/>
        <w:szCs w:val="20"/>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E6029C"/>
    <w:multiLevelType w:val="hybridMultilevel"/>
    <w:tmpl w:val="B9767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D2FDB"/>
    <w:multiLevelType w:val="hybridMultilevel"/>
    <w:tmpl w:val="2D240ECE"/>
    <w:lvl w:ilvl="0" w:tplc="4FF84ED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83AB6"/>
    <w:multiLevelType w:val="hybridMultilevel"/>
    <w:tmpl w:val="F9B4098E"/>
    <w:lvl w:ilvl="0" w:tplc="CF42B8D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164FD"/>
    <w:multiLevelType w:val="hybridMultilevel"/>
    <w:tmpl w:val="2A5C86B8"/>
    <w:lvl w:ilvl="0" w:tplc="FFFFFFFF">
      <w:start w:val="1"/>
      <w:numFmt w:val="decimal"/>
      <w:lvlText w:val="%1."/>
      <w:lvlJc w:val="left"/>
      <w:pPr>
        <w:ind w:left="810" w:hanging="360"/>
      </w:pPr>
      <w:rPr>
        <w:rFonts w:hint="default"/>
        <w:sz w:val="20"/>
        <w:szCs w:val="20"/>
      </w:rPr>
    </w:lvl>
    <w:lvl w:ilvl="1" w:tplc="B8E6FDC6">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9F33D3"/>
    <w:multiLevelType w:val="hybridMultilevel"/>
    <w:tmpl w:val="B1DA8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F40D39"/>
    <w:multiLevelType w:val="hybridMultilevel"/>
    <w:tmpl w:val="B1DA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66CF9"/>
    <w:multiLevelType w:val="hybridMultilevel"/>
    <w:tmpl w:val="3800D56E"/>
    <w:lvl w:ilvl="0" w:tplc="87705902">
      <w:start w:val="1"/>
      <w:numFmt w:val="decimal"/>
      <w:lvlText w:val="%1."/>
      <w:lvlJc w:val="left"/>
      <w:pPr>
        <w:ind w:left="81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E51B81"/>
    <w:multiLevelType w:val="hybridMultilevel"/>
    <w:tmpl w:val="B1DA8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5300A1"/>
    <w:multiLevelType w:val="hybridMultilevel"/>
    <w:tmpl w:val="A6D4A3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DA059F"/>
    <w:multiLevelType w:val="hybridMultilevel"/>
    <w:tmpl w:val="8318CCCA"/>
    <w:lvl w:ilvl="0" w:tplc="FFFFFFFF">
      <w:start w:val="1"/>
      <w:numFmt w:val="decimal"/>
      <w:lvlText w:val="%1."/>
      <w:lvlJc w:val="left"/>
      <w:pPr>
        <w:ind w:left="810" w:hanging="360"/>
      </w:pPr>
      <w:rPr>
        <w:rFonts w:hint="default"/>
        <w:sz w:val="20"/>
        <w:szCs w:val="20"/>
      </w:rPr>
    </w:lvl>
    <w:lvl w:ilvl="1" w:tplc="E19C9CCE">
      <w:start w:val="1"/>
      <w:numFmt w:val="lowerLetter"/>
      <w:lvlText w:val="%2."/>
      <w:lvlJc w:val="left"/>
      <w:pPr>
        <w:ind w:left="1440" w:hanging="360"/>
      </w:pPr>
      <w:rPr>
        <w:sz w:val="20"/>
        <w:szCs w:val="2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6322577">
    <w:abstractNumId w:val="4"/>
  </w:num>
  <w:num w:numId="2" w16cid:durableId="1829707162">
    <w:abstractNumId w:val="9"/>
  </w:num>
  <w:num w:numId="3" w16cid:durableId="748381074">
    <w:abstractNumId w:val="1"/>
  </w:num>
  <w:num w:numId="4" w16cid:durableId="1404791568">
    <w:abstractNumId w:val="8"/>
  </w:num>
  <w:num w:numId="5" w16cid:durableId="1579439397">
    <w:abstractNumId w:val="11"/>
  </w:num>
  <w:num w:numId="6" w16cid:durableId="1457486906">
    <w:abstractNumId w:val="10"/>
  </w:num>
  <w:num w:numId="7" w16cid:durableId="1572236128">
    <w:abstractNumId w:val="13"/>
  </w:num>
  <w:num w:numId="8" w16cid:durableId="660473340">
    <w:abstractNumId w:val="3"/>
  </w:num>
  <w:num w:numId="9" w16cid:durableId="325017977">
    <w:abstractNumId w:val="7"/>
  </w:num>
  <w:num w:numId="10" w16cid:durableId="180094511">
    <w:abstractNumId w:val="0"/>
  </w:num>
  <w:num w:numId="11" w16cid:durableId="292291007">
    <w:abstractNumId w:val="5"/>
  </w:num>
  <w:num w:numId="12" w16cid:durableId="107051465">
    <w:abstractNumId w:val="6"/>
  </w:num>
  <w:num w:numId="13" w16cid:durableId="1631857403">
    <w:abstractNumId w:val="2"/>
  </w:num>
  <w:num w:numId="14" w16cid:durableId="158599501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turi, Nikhil Nageshwar">
    <w15:presenceInfo w15:providerId="AD" w15:userId="S::nxi220005@utdallas.edu::97db428e-edca-4a3e-94d7-971c8ebd1945"/>
  </w15:person>
  <w15:person w15:author="Nikhil I">
    <w15:presenceInfo w15:providerId="Windows Live" w15:userId="9d3d32247eebfa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FC"/>
    <w:rsid w:val="0001658B"/>
    <w:rsid w:val="0005334E"/>
    <w:rsid w:val="000B319A"/>
    <w:rsid w:val="000C3132"/>
    <w:rsid w:val="000C31FC"/>
    <w:rsid w:val="000D0B15"/>
    <w:rsid w:val="00112287"/>
    <w:rsid w:val="001C263F"/>
    <w:rsid w:val="001E2496"/>
    <w:rsid w:val="00236F1B"/>
    <w:rsid w:val="002831F1"/>
    <w:rsid w:val="00327DE2"/>
    <w:rsid w:val="003B7850"/>
    <w:rsid w:val="003D129C"/>
    <w:rsid w:val="003D42FD"/>
    <w:rsid w:val="00417E4C"/>
    <w:rsid w:val="00493EB8"/>
    <w:rsid w:val="004C275F"/>
    <w:rsid w:val="004C7B12"/>
    <w:rsid w:val="004D11FC"/>
    <w:rsid w:val="00521A3B"/>
    <w:rsid w:val="00564B9E"/>
    <w:rsid w:val="005A4C4F"/>
    <w:rsid w:val="005B3F24"/>
    <w:rsid w:val="006A50BC"/>
    <w:rsid w:val="006D57DE"/>
    <w:rsid w:val="006F4BC9"/>
    <w:rsid w:val="00702D46"/>
    <w:rsid w:val="00726BA2"/>
    <w:rsid w:val="00747B2C"/>
    <w:rsid w:val="007640B0"/>
    <w:rsid w:val="007A3D59"/>
    <w:rsid w:val="007A7677"/>
    <w:rsid w:val="007B06B5"/>
    <w:rsid w:val="007C43A2"/>
    <w:rsid w:val="007C7A31"/>
    <w:rsid w:val="007D71D6"/>
    <w:rsid w:val="0080241C"/>
    <w:rsid w:val="00812E3E"/>
    <w:rsid w:val="00825110"/>
    <w:rsid w:val="00830EB3"/>
    <w:rsid w:val="00853693"/>
    <w:rsid w:val="008917FB"/>
    <w:rsid w:val="00897AD3"/>
    <w:rsid w:val="008A7EEF"/>
    <w:rsid w:val="00940BE8"/>
    <w:rsid w:val="009C0B88"/>
    <w:rsid w:val="009D1548"/>
    <w:rsid w:val="00A034DF"/>
    <w:rsid w:val="00A5271C"/>
    <w:rsid w:val="00A556BF"/>
    <w:rsid w:val="00AA5B14"/>
    <w:rsid w:val="00B15D9F"/>
    <w:rsid w:val="00B8732B"/>
    <w:rsid w:val="00BC2305"/>
    <w:rsid w:val="00BF63EE"/>
    <w:rsid w:val="00C64758"/>
    <w:rsid w:val="00C87055"/>
    <w:rsid w:val="00CF5862"/>
    <w:rsid w:val="00D92BE3"/>
    <w:rsid w:val="00DA242B"/>
    <w:rsid w:val="00DA2590"/>
    <w:rsid w:val="00DA3CF4"/>
    <w:rsid w:val="00DE283C"/>
    <w:rsid w:val="00DE382A"/>
    <w:rsid w:val="00E267AE"/>
    <w:rsid w:val="00E43A1B"/>
    <w:rsid w:val="00E5000E"/>
    <w:rsid w:val="00E51353"/>
    <w:rsid w:val="00E90D20"/>
    <w:rsid w:val="00ED0B4E"/>
    <w:rsid w:val="00F07505"/>
    <w:rsid w:val="00F112FB"/>
    <w:rsid w:val="00FC50FF"/>
    <w:rsid w:val="00FF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7762"/>
  <w15:chartTrackingRefBased/>
  <w15:docId w15:val="{1AD07AF8-DC54-7A45-9911-468C5BDC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3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3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1F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64B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4B9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64B9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0D2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3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353"/>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513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1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34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C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831F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D42FD"/>
    <w:pPr>
      <w:spacing w:before="480" w:line="276" w:lineRule="auto"/>
      <w:outlineLvl w:val="9"/>
    </w:pPr>
    <w:rPr>
      <w:b/>
      <w:bCs/>
      <w:sz w:val="28"/>
      <w:szCs w:val="28"/>
    </w:rPr>
  </w:style>
  <w:style w:type="paragraph" w:styleId="TOC1">
    <w:name w:val="toc 1"/>
    <w:basedOn w:val="Normal"/>
    <w:next w:val="Normal"/>
    <w:autoRedefine/>
    <w:uiPriority w:val="39"/>
    <w:unhideWhenUsed/>
    <w:rsid w:val="003D42FD"/>
    <w:pPr>
      <w:spacing w:before="120"/>
    </w:pPr>
    <w:rPr>
      <w:rFonts w:cstheme="minorHAnsi"/>
      <w:b/>
      <w:bCs/>
      <w:i/>
      <w:iCs/>
    </w:rPr>
  </w:style>
  <w:style w:type="paragraph" w:styleId="TOC2">
    <w:name w:val="toc 2"/>
    <w:basedOn w:val="Normal"/>
    <w:next w:val="Normal"/>
    <w:autoRedefine/>
    <w:uiPriority w:val="39"/>
    <w:unhideWhenUsed/>
    <w:rsid w:val="00BF63EE"/>
    <w:pPr>
      <w:tabs>
        <w:tab w:val="right" w:leader="dot" w:pos="9350"/>
      </w:tabs>
      <w:spacing w:before="120"/>
      <w:ind w:left="240"/>
    </w:pPr>
    <w:rPr>
      <w:rFonts w:cstheme="minorHAnsi"/>
      <w:b/>
      <w:bCs/>
      <w:sz w:val="22"/>
      <w:szCs w:val="22"/>
    </w:rPr>
  </w:style>
  <w:style w:type="paragraph" w:styleId="TOC3">
    <w:name w:val="toc 3"/>
    <w:basedOn w:val="Normal"/>
    <w:next w:val="Normal"/>
    <w:autoRedefine/>
    <w:uiPriority w:val="39"/>
    <w:unhideWhenUsed/>
    <w:rsid w:val="003D42FD"/>
    <w:pPr>
      <w:ind w:left="480"/>
    </w:pPr>
    <w:rPr>
      <w:rFonts w:cstheme="minorHAnsi"/>
      <w:sz w:val="20"/>
      <w:szCs w:val="20"/>
    </w:rPr>
  </w:style>
  <w:style w:type="character" w:styleId="Hyperlink">
    <w:name w:val="Hyperlink"/>
    <w:basedOn w:val="DefaultParagraphFont"/>
    <w:uiPriority w:val="99"/>
    <w:unhideWhenUsed/>
    <w:rsid w:val="003D42FD"/>
    <w:rPr>
      <w:color w:val="0563C1" w:themeColor="hyperlink"/>
      <w:u w:val="single"/>
    </w:rPr>
  </w:style>
  <w:style w:type="paragraph" w:styleId="TOC4">
    <w:name w:val="toc 4"/>
    <w:basedOn w:val="Normal"/>
    <w:next w:val="Normal"/>
    <w:autoRedefine/>
    <w:uiPriority w:val="39"/>
    <w:semiHidden/>
    <w:unhideWhenUsed/>
    <w:rsid w:val="003D42FD"/>
    <w:pPr>
      <w:ind w:left="720"/>
    </w:pPr>
    <w:rPr>
      <w:rFonts w:cstheme="minorHAnsi"/>
      <w:sz w:val="20"/>
      <w:szCs w:val="20"/>
    </w:rPr>
  </w:style>
  <w:style w:type="paragraph" w:styleId="TOC5">
    <w:name w:val="toc 5"/>
    <w:basedOn w:val="Normal"/>
    <w:next w:val="Normal"/>
    <w:autoRedefine/>
    <w:uiPriority w:val="39"/>
    <w:semiHidden/>
    <w:unhideWhenUsed/>
    <w:rsid w:val="003D42FD"/>
    <w:pPr>
      <w:ind w:left="960"/>
    </w:pPr>
    <w:rPr>
      <w:rFonts w:cstheme="minorHAnsi"/>
      <w:sz w:val="20"/>
      <w:szCs w:val="20"/>
    </w:rPr>
  </w:style>
  <w:style w:type="paragraph" w:styleId="TOC6">
    <w:name w:val="toc 6"/>
    <w:basedOn w:val="Normal"/>
    <w:next w:val="Normal"/>
    <w:autoRedefine/>
    <w:uiPriority w:val="39"/>
    <w:semiHidden/>
    <w:unhideWhenUsed/>
    <w:rsid w:val="003D42FD"/>
    <w:pPr>
      <w:ind w:left="1200"/>
    </w:pPr>
    <w:rPr>
      <w:rFonts w:cstheme="minorHAnsi"/>
      <w:sz w:val="20"/>
      <w:szCs w:val="20"/>
    </w:rPr>
  </w:style>
  <w:style w:type="paragraph" w:styleId="TOC7">
    <w:name w:val="toc 7"/>
    <w:basedOn w:val="Normal"/>
    <w:next w:val="Normal"/>
    <w:autoRedefine/>
    <w:uiPriority w:val="39"/>
    <w:semiHidden/>
    <w:unhideWhenUsed/>
    <w:rsid w:val="003D42FD"/>
    <w:pPr>
      <w:ind w:left="1440"/>
    </w:pPr>
    <w:rPr>
      <w:rFonts w:cstheme="minorHAnsi"/>
      <w:sz w:val="20"/>
      <w:szCs w:val="20"/>
    </w:rPr>
  </w:style>
  <w:style w:type="paragraph" w:styleId="TOC8">
    <w:name w:val="toc 8"/>
    <w:basedOn w:val="Normal"/>
    <w:next w:val="Normal"/>
    <w:autoRedefine/>
    <w:uiPriority w:val="39"/>
    <w:semiHidden/>
    <w:unhideWhenUsed/>
    <w:rsid w:val="003D42FD"/>
    <w:pPr>
      <w:ind w:left="1680"/>
    </w:pPr>
    <w:rPr>
      <w:rFonts w:cstheme="minorHAnsi"/>
      <w:sz w:val="20"/>
      <w:szCs w:val="20"/>
    </w:rPr>
  </w:style>
  <w:style w:type="paragraph" w:styleId="TOC9">
    <w:name w:val="toc 9"/>
    <w:basedOn w:val="Normal"/>
    <w:next w:val="Normal"/>
    <w:autoRedefine/>
    <w:uiPriority w:val="39"/>
    <w:semiHidden/>
    <w:unhideWhenUsed/>
    <w:rsid w:val="003D42FD"/>
    <w:pPr>
      <w:ind w:left="1920"/>
    </w:pPr>
    <w:rPr>
      <w:rFonts w:cstheme="minorHAnsi"/>
      <w:sz w:val="20"/>
      <w:szCs w:val="20"/>
    </w:rPr>
  </w:style>
  <w:style w:type="character" w:styleId="CommentReference">
    <w:name w:val="annotation reference"/>
    <w:basedOn w:val="DefaultParagraphFont"/>
    <w:uiPriority w:val="99"/>
    <w:semiHidden/>
    <w:unhideWhenUsed/>
    <w:rsid w:val="00E43A1B"/>
    <w:rPr>
      <w:sz w:val="16"/>
      <w:szCs w:val="16"/>
    </w:rPr>
  </w:style>
  <w:style w:type="paragraph" w:styleId="CommentText">
    <w:name w:val="annotation text"/>
    <w:basedOn w:val="Normal"/>
    <w:link w:val="CommentTextChar"/>
    <w:uiPriority w:val="99"/>
    <w:unhideWhenUsed/>
    <w:rsid w:val="00E43A1B"/>
    <w:rPr>
      <w:sz w:val="20"/>
      <w:szCs w:val="20"/>
    </w:rPr>
  </w:style>
  <w:style w:type="character" w:customStyle="1" w:styleId="CommentTextChar">
    <w:name w:val="Comment Text Char"/>
    <w:basedOn w:val="DefaultParagraphFont"/>
    <w:link w:val="CommentText"/>
    <w:uiPriority w:val="99"/>
    <w:rsid w:val="00E43A1B"/>
    <w:rPr>
      <w:sz w:val="20"/>
      <w:szCs w:val="20"/>
    </w:rPr>
  </w:style>
  <w:style w:type="paragraph" w:styleId="CommentSubject">
    <w:name w:val="annotation subject"/>
    <w:basedOn w:val="CommentText"/>
    <w:next w:val="CommentText"/>
    <w:link w:val="CommentSubjectChar"/>
    <w:uiPriority w:val="99"/>
    <w:semiHidden/>
    <w:unhideWhenUsed/>
    <w:rsid w:val="00E43A1B"/>
    <w:rPr>
      <w:b/>
      <w:bCs/>
    </w:rPr>
  </w:style>
  <w:style w:type="character" w:customStyle="1" w:styleId="CommentSubjectChar">
    <w:name w:val="Comment Subject Char"/>
    <w:basedOn w:val="CommentTextChar"/>
    <w:link w:val="CommentSubject"/>
    <w:uiPriority w:val="99"/>
    <w:semiHidden/>
    <w:rsid w:val="00E43A1B"/>
    <w:rPr>
      <w:b/>
      <w:bCs/>
      <w:sz w:val="20"/>
      <w:szCs w:val="20"/>
    </w:rPr>
  </w:style>
  <w:style w:type="character" w:styleId="SubtleEmphasis">
    <w:name w:val="Subtle Emphasis"/>
    <w:basedOn w:val="DefaultParagraphFont"/>
    <w:uiPriority w:val="19"/>
    <w:qFormat/>
    <w:rsid w:val="001C263F"/>
    <w:rPr>
      <w:i/>
      <w:iCs/>
      <w:color w:val="404040" w:themeColor="text1" w:themeTint="BF"/>
    </w:rPr>
  </w:style>
  <w:style w:type="paragraph" w:styleId="ListParagraph">
    <w:name w:val="List Paragraph"/>
    <w:basedOn w:val="Normal"/>
    <w:uiPriority w:val="34"/>
    <w:qFormat/>
    <w:rsid w:val="00726BA2"/>
    <w:pPr>
      <w:ind w:left="720"/>
      <w:contextualSpacing/>
    </w:pPr>
  </w:style>
  <w:style w:type="character" w:customStyle="1" w:styleId="Heading4Char">
    <w:name w:val="Heading 4 Char"/>
    <w:basedOn w:val="DefaultParagraphFont"/>
    <w:link w:val="Heading4"/>
    <w:uiPriority w:val="9"/>
    <w:rsid w:val="00564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4B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64B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90D20"/>
    <w:rPr>
      <w:rFonts w:asciiTheme="majorHAnsi" w:eastAsiaTheme="majorEastAsia" w:hAnsiTheme="majorHAnsi" w:cstheme="majorBidi"/>
      <w:i/>
      <w:iCs/>
      <w:color w:val="1F3763" w:themeColor="accent1" w:themeShade="7F"/>
    </w:rPr>
  </w:style>
  <w:style w:type="paragraph" w:styleId="Revision">
    <w:name w:val="Revision"/>
    <w:hidden/>
    <w:uiPriority w:val="99"/>
    <w:semiHidden/>
    <w:rsid w:val="00417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7323">
      <w:bodyDiv w:val="1"/>
      <w:marLeft w:val="0"/>
      <w:marRight w:val="0"/>
      <w:marTop w:val="0"/>
      <w:marBottom w:val="0"/>
      <w:divBdr>
        <w:top w:val="none" w:sz="0" w:space="0" w:color="auto"/>
        <w:left w:val="none" w:sz="0" w:space="0" w:color="auto"/>
        <w:bottom w:val="none" w:sz="0" w:space="0" w:color="auto"/>
        <w:right w:val="none" w:sz="0" w:space="0" w:color="auto"/>
      </w:divBdr>
      <w:divsChild>
        <w:div w:id="1139760885">
          <w:marLeft w:val="0"/>
          <w:marRight w:val="0"/>
          <w:marTop w:val="0"/>
          <w:marBottom w:val="0"/>
          <w:divBdr>
            <w:top w:val="none" w:sz="0" w:space="0" w:color="auto"/>
            <w:left w:val="none" w:sz="0" w:space="0" w:color="auto"/>
            <w:bottom w:val="none" w:sz="0" w:space="0" w:color="auto"/>
            <w:right w:val="none" w:sz="0" w:space="0" w:color="auto"/>
          </w:divBdr>
        </w:div>
      </w:divsChild>
    </w:div>
    <w:div w:id="469983749">
      <w:bodyDiv w:val="1"/>
      <w:marLeft w:val="0"/>
      <w:marRight w:val="0"/>
      <w:marTop w:val="0"/>
      <w:marBottom w:val="0"/>
      <w:divBdr>
        <w:top w:val="none" w:sz="0" w:space="0" w:color="auto"/>
        <w:left w:val="none" w:sz="0" w:space="0" w:color="auto"/>
        <w:bottom w:val="none" w:sz="0" w:space="0" w:color="auto"/>
        <w:right w:val="none" w:sz="0" w:space="0" w:color="auto"/>
      </w:divBdr>
      <w:divsChild>
        <w:div w:id="371343969">
          <w:marLeft w:val="0"/>
          <w:marRight w:val="0"/>
          <w:marTop w:val="0"/>
          <w:marBottom w:val="0"/>
          <w:divBdr>
            <w:top w:val="none" w:sz="0" w:space="0" w:color="auto"/>
            <w:left w:val="none" w:sz="0" w:space="0" w:color="auto"/>
            <w:bottom w:val="none" w:sz="0" w:space="0" w:color="auto"/>
            <w:right w:val="none" w:sz="0" w:space="0" w:color="auto"/>
          </w:divBdr>
        </w:div>
      </w:divsChild>
    </w:div>
    <w:div w:id="804466822">
      <w:bodyDiv w:val="1"/>
      <w:marLeft w:val="0"/>
      <w:marRight w:val="0"/>
      <w:marTop w:val="0"/>
      <w:marBottom w:val="0"/>
      <w:divBdr>
        <w:top w:val="none" w:sz="0" w:space="0" w:color="auto"/>
        <w:left w:val="none" w:sz="0" w:space="0" w:color="auto"/>
        <w:bottom w:val="none" w:sz="0" w:space="0" w:color="auto"/>
        <w:right w:val="none" w:sz="0" w:space="0" w:color="auto"/>
      </w:divBdr>
      <w:divsChild>
        <w:div w:id="2007399150">
          <w:marLeft w:val="0"/>
          <w:marRight w:val="0"/>
          <w:marTop w:val="0"/>
          <w:marBottom w:val="0"/>
          <w:divBdr>
            <w:top w:val="none" w:sz="0" w:space="0" w:color="auto"/>
            <w:left w:val="none" w:sz="0" w:space="0" w:color="auto"/>
            <w:bottom w:val="none" w:sz="0" w:space="0" w:color="auto"/>
            <w:right w:val="none" w:sz="0" w:space="0" w:color="auto"/>
          </w:divBdr>
        </w:div>
      </w:divsChild>
    </w:div>
    <w:div w:id="851383365">
      <w:bodyDiv w:val="1"/>
      <w:marLeft w:val="0"/>
      <w:marRight w:val="0"/>
      <w:marTop w:val="0"/>
      <w:marBottom w:val="0"/>
      <w:divBdr>
        <w:top w:val="none" w:sz="0" w:space="0" w:color="auto"/>
        <w:left w:val="none" w:sz="0" w:space="0" w:color="auto"/>
        <w:bottom w:val="none" w:sz="0" w:space="0" w:color="auto"/>
        <w:right w:val="none" w:sz="0" w:space="0" w:color="auto"/>
      </w:divBdr>
      <w:divsChild>
        <w:div w:id="803277446">
          <w:marLeft w:val="0"/>
          <w:marRight w:val="0"/>
          <w:marTop w:val="0"/>
          <w:marBottom w:val="0"/>
          <w:divBdr>
            <w:top w:val="none" w:sz="0" w:space="0" w:color="auto"/>
            <w:left w:val="none" w:sz="0" w:space="0" w:color="auto"/>
            <w:bottom w:val="none" w:sz="0" w:space="0" w:color="auto"/>
            <w:right w:val="none" w:sz="0" w:space="0" w:color="auto"/>
          </w:divBdr>
        </w:div>
      </w:divsChild>
    </w:div>
    <w:div w:id="1470053728">
      <w:bodyDiv w:val="1"/>
      <w:marLeft w:val="0"/>
      <w:marRight w:val="0"/>
      <w:marTop w:val="0"/>
      <w:marBottom w:val="0"/>
      <w:divBdr>
        <w:top w:val="none" w:sz="0" w:space="0" w:color="auto"/>
        <w:left w:val="none" w:sz="0" w:space="0" w:color="auto"/>
        <w:bottom w:val="none" w:sz="0" w:space="0" w:color="auto"/>
        <w:right w:val="none" w:sz="0" w:space="0" w:color="auto"/>
      </w:divBdr>
      <w:divsChild>
        <w:div w:id="299766677">
          <w:marLeft w:val="0"/>
          <w:marRight w:val="0"/>
          <w:marTop w:val="0"/>
          <w:marBottom w:val="0"/>
          <w:divBdr>
            <w:top w:val="none" w:sz="0" w:space="0" w:color="auto"/>
            <w:left w:val="none" w:sz="0" w:space="0" w:color="auto"/>
            <w:bottom w:val="none" w:sz="0" w:space="0" w:color="auto"/>
            <w:right w:val="none" w:sz="0" w:space="0" w:color="auto"/>
          </w:divBdr>
        </w:div>
      </w:divsChild>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sChild>
        <w:div w:id="1852991441">
          <w:marLeft w:val="0"/>
          <w:marRight w:val="0"/>
          <w:marTop w:val="0"/>
          <w:marBottom w:val="0"/>
          <w:divBdr>
            <w:top w:val="none" w:sz="0" w:space="0" w:color="auto"/>
            <w:left w:val="none" w:sz="0" w:space="0" w:color="auto"/>
            <w:bottom w:val="none" w:sz="0" w:space="0" w:color="auto"/>
            <w:right w:val="none" w:sz="0" w:space="0" w:color="auto"/>
          </w:divBdr>
        </w:div>
      </w:divsChild>
    </w:div>
    <w:div w:id="1695038470">
      <w:bodyDiv w:val="1"/>
      <w:marLeft w:val="0"/>
      <w:marRight w:val="0"/>
      <w:marTop w:val="0"/>
      <w:marBottom w:val="0"/>
      <w:divBdr>
        <w:top w:val="none" w:sz="0" w:space="0" w:color="auto"/>
        <w:left w:val="none" w:sz="0" w:space="0" w:color="auto"/>
        <w:bottom w:val="none" w:sz="0" w:space="0" w:color="auto"/>
        <w:right w:val="none" w:sz="0" w:space="0" w:color="auto"/>
      </w:divBdr>
      <w:divsChild>
        <w:div w:id="240138346">
          <w:marLeft w:val="0"/>
          <w:marRight w:val="0"/>
          <w:marTop w:val="0"/>
          <w:marBottom w:val="0"/>
          <w:divBdr>
            <w:top w:val="none" w:sz="0" w:space="0" w:color="auto"/>
            <w:left w:val="none" w:sz="0" w:space="0" w:color="auto"/>
            <w:bottom w:val="none" w:sz="0" w:space="0" w:color="auto"/>
            <w:right w:val="none" w:sz="0" w:space="0" w:color="auto"/>
          </w:divBdr>
        </w:div>
      </w:divsChild>
    </w:div>
    <w:div w:id="1890875262">
      <w:bodyDiv w:val="1"/>
      <w:marLeft w:val="0"/>
      <w:marRight w:val="0"/>
      <w:marTop w:val="0"/>
      <w:marBottom w:val="0"/>
      <w:divBdr>
        <w:top w:val="none" w:sz="0" w:space="0" w:color="auto"/>
        <w:left w:val="none" w:sz="0" w:space="0" w:color="auto"/>
        <w:bottom w:val="none" w:sz="0" w:space="0" w:color="auto"/>
        <w:right w:val="none" w:sz="0" w:space="0" w:color="auto"/>
      </w:divBdr>
      <w:divsChild>
        <w:div w:id="608239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44C9-BA36-194A-B4C6-7D09B338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1711</Words>
  <Characters>13094</Characters>
  <Application>Microsoft Office Word</Application>
  <DocSecurity>0</DocSecurity>
  <Lines>374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I</dc:creator>
  <cp:keywords/>
  <dc:description/>
  <cp:lastModifiedBy>Nikhil I</cp:lastModifiedBy>
  <cp:revision>61</cp:revision>
  <dcterms:created xsi:type="dcterms:W3CDTF">2023-03-09T23:08:00Z</dcterms:created>
  <dcterms:modified xsi:type="dcterms:W3CDTF">2023-03-10T17:06:00Z</dcterms:modified>
</cp:coreProperties>
</file>